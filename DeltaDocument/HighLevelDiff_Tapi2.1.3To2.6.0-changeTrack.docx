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361ED" w14:textId="406A768A" w:rsidR="00B41A0E" w:rsidRPr="003B3AAF" w:rsidRDefault="00B41A0E" w:rsidP="007A0C2C">
      <w:pPr>
        <w:pStyle w:val="Title"/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High-level overview </w:t>
      </w:r>
      <w:r w:rsidR="00F4465E" w:rsidRPr="003B3AAF">
        <w:rPr>
          <w:rFonts w:asciiTheme="minorHAnsi" w:hAnsiTheme="minorHAnsi" w:cstheme="minorHAnsi"/>
        </w:rPr>
        <w:t xml:space="preserve">of </w:t>
      </w:r>
      <w:r w:rsidRPr="003B3AAF">
        <w:rPr>
          <w:rFonts w:asciiTheme="minorHAnsi" w:hAnsiTheme="minorHAnsi" w:cstheme="minorHAnsi"/>
        </w:rPr>
        <w:t xml:space="preserve">differences between </w:t>
      </w:r>
      <w:r w:rsidR="004A0218" w:rsidRPr="003B3AAF">
        <w:rPr>
          <w:rFonts w:asciiTheme="minorHAnsi" w:hAnsiTheme="minorHAnsi" w:cstheme="minorHAnsi"/>
        </w:rPr>
        <w:t>TAPI v2.1.3 and TAPI v2.</w:t>
      </w:r>
      <w:r w:rsidR="00817D71" w:rsidRPr="003B3AAF">
        <w:rPr>
          <w:rFonts w:asciiTheme="minorHAnsi" w:hAnsiTheme="minorHAnsi" w:cstheme="minorHAnsi"/>
        </w:rPr>
        <w:t>6</w:t>
      </w:r>
      <w:r w:rsidR="009415C8" w:rsidRPr="003B3AAF">
        <w:rPr>
          <w:rFonts w:asciiTheme="minorHAnsi" w:hAnsiTheme="minorHAnsi" w:cstheme="minorHAnsi"/>
        </w:rPr>
        <w:t>.0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723343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7753B3" w14:textId="1D27A91A" w:rsidR="004A0218" w:rsidRPr="003B3AAF" w:rsidRDefault="004A0218">
          <w:pPr>
            <w:pStyle w:val="TOCHeading"/>
            <w:rPr>
              <w:rFonts w:asciiTheme="minorHAnsi" w:hAnsiTheme="minorHAnsi" w:cstheme="minorHAnsi"/>
            </w:rPr>
          </w:pPr>
          <w:r w:rsidRPr="003B3AAF">
            <w:rPr>
              <w:rFonts w:asciiTheme="minorHAnsi" w:hAnsiTheme="minorHAnsi" w:cstheme="minorHAnsi"/>
            </w:rPr>
            <w:t>Contents</w:t>
          </w:r>
        </w:p>
        <w:p w14:paraId="391FB50A" w14:textId="22B32151" w:rsidR="00EA3210" w:rsidRDefault="004A0218">
          <w:pPr>
            <w:pStyle w:val="TOC1"/>
            <w:rPr>
              <w:ins w:id="0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3B3AAF">
            <w:rPr>
              <w:rFonts w:cstheme="minorHAnsi"/>
            </w:rPr>
            <w:fldChar w:fldCharType="begin"/>
          </w:r>
          <w:r w:rsidRPr="003B3AAF">
            <w:rPr>
              <w:rFonts w:cstheme="minorHAnsi"/>
            </w:rPr>
            <w:instrText xml:space="preserve"> TOC \o "1-3" \h \z \u </w:instrText>
          </w:r>
          <w:r w:rsidRPr="003B3AAF">
            <w:rPr>
              <w:rFonts w:cstheme="minorHAnsi"/>
            </w:rPr>
            <w:fldChar w:fldCharType="separate"/>
          </w:r>
          <w:ins w:id="1" w:author="Davis, Nigel" w:date="2025-03-20T12:01:00Z" w16du:dateUtc="2025-03-20T12:01:00Z">
            <w:r w:rsidR="00EA3210" w:rsidRPr="000F2754">
              <w:rPr>
                <w:rStyle w:val="Hyperlink"/>
                <w:noProof/>
              </w:rPr>
              <w:fldChar w:fldCharType="begin"/>
            </w:r>
            <w:r w:rsidR="00EA3210" w:rsidRPr="000F2754">
              <w:rPr>
                <w:rStyle w:val="Hyperlink"/>
                <w:noProof/>
              </w:rPr>
              <w:instrText xml:space="preserve"> </w:instrText>
            </w:r>
            <w:r w:rsidR="00EA3210">
              <w:rPr>
                <w:noProof/>
              </w:rPr>
              <w:instrText>HYPERLINK \l "_Toc193364529"</w:instrText>
            </w:r>
            <w:r w:rsidR="00EA3210" w:rsidRPr="000F2754">
              <w:rPr>
                <w:rStyle w:val="Hyperlink"/>
                <w:noProof/>
              </w:rPr>
              <w:instrText xml:space="preserve"> </w:instrText>
            </w:r>
            <w:r w:rsidR="00EA3210" w:rsidRPr="000F2754">
              <w:rPr>
                <w:rStyle w:val="Hyperlink"/>
                <w:noProof/>
              </w:rPr>
            </w:r>
            <w:r w:rsidR="00EA3210" w:rsidRPr="000F2754">
              <w:rPr>
                <w:rStyle w:val="Hyperlink"/>
                <w:noProof/>
              </w:rPr>
              <w:fldChar w:fldCharType="separate"/>
            </w:r>
            <w:r w:rsidR="00EA3210" w:rsidRPr="000F2754">
              <w:rPr>
                <w:rStyle w:val="Hyperlink"/>
                <w:rFonts w:cstheme="minorHAnsi"/>
                <w:noProof/>
              </w:rPr>
              <w:t>Introduction</w:t>
            </w:r>
            <w:r w:rsidR="00EA3210">
              <w:rPr>
                <w:noProof/>
                <w:webHidden/>
              </w:rPr>
              <w:tab/>
            </w:r>
            <w:r w:rsidR="00EA3210">
              <w:rPr>
                <w:noProof/>
                <w:webHidden/>
              </w:rPr>
              <w:fldChar w:fldCharType="begin"/>
            </w:r>
            <w:r w:rsidR="00EA3210">
              <w:rPr>
                <w:noProof/>
                <w:webHidden/>
              </w:rPr>
              <w:instrText xml:space="preserve"> PAGEREF _Toc193364529 \h </w:instrText>
            </w:r>
            <w:r w:rsidR="00EA3210">
              <w:rPr>
                <w:noProof/>
                <w:webHidden/>
              </w:rPr>
            </w:r>
          </w:ins>
          <w:r w:rsidR="00EA3210">
            <w:rPr>
              <w:noProof/>
              <w:webHidden/>
            </w:rPr>
            <w:fldChar w:fldCharType="separate"/>
          </w:r>
          <w:ins w:id="2" w:author="Davis, Nigel" w:date="2025-03-20T12:01:00Z" w16du:dateUtc="2025-03-20T12:01:00Z">
            <w:r w:rsidR="00EA3210">
              <w:rPr>
                <w:noProof/>
                <w:webHidden/>
              </w:rPr>
              <w:t>2</w:t>
            </w:r>
            <w:r w:rsidR="00EA3210">
              <w:rPr>
                <w:noProof/>
                <w:webHidden/>
              </w:rPr>
              <w:fldChar w:fldCharType="end"/>
            </w:r>
            <w:r w:rsidR="00EA3210" w:rsidRPr="000F2754">
              <w:rPr>
                <w:rStyle w:val="Hyperlink"/>
                <w:noProof/>
              </w:rPr>
              <w:fldChar w:fldCharType="end"/>
            </w:r>
          </w:ins>
        </w:p>
        <w:p w14:paraId="10711F32" w14:textId="6D2060EF" w:rsidR="00EA3210" w:rsidRDefault="00EA3210">
          <w:pPr>
            <w:pStyle w:val="TOC1"/>
            <w:rPr>
              <w:ins w:id="3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4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"_Toc193364530"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General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Davis, Nigel" w:date="2025-03-20T12:01:00Z" w16du:dateUtc="2025-03-20T12:01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5EC67D7B" w14:textId="14695CC4" w:rsidR="00EA3210" w:rsidRDefault="00EA3210">
          <w:pPr>
            <w:pStyle w:val="TOC1"/>
            <w:rPr>
              <w:ins w:id="6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7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"_Toc193364531"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tapi-common.yang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Davis, Nigel" w:date="2025-03-20T12:01:00Z" w16du:dateUtc="2025-03-20T12:0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7FC8B9FC" w14:textId="44B5702E" w:rsidR="00EA3210" w:rsidRDefault="00EA3210">
          <w:pPr>
            <w:pStyle w:val="TOC2"/>
            <w:tabs>
              <w:tab w:val="right" w:leader="dot" w:pos="9350"/>
            </w:tabs>
            <w:rPr>
              <w:ins w:id="9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10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"_Toc193364532"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Davis, Nigel" w:date="2025-03-20T12:01:00Z" w16du:dateUtc="2025-03-20T12:0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529404BD" w14:textId="1320270C" w:rsidR="00EA3210" w:rsidRDefault="00EA3210">
          <w:pPr>
            <w:pStyle w:val="TOC2"/>
            <w:tabs>
              <w:tab w:val="right" w:leader="dot" w:pos="9350"/>
            </w:tabs>
            <w:rPr>
              <w:ins w:id="12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13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"_Toc193364533"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Davis, Nigel" w:date="2025-03-20T12:01:00Z" w16du:dateUtc="2025-03-20T12:0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13869ACF" w14:textId="357A55A2" w:rsidR="00EA3210" w:rsidRDefault="00EA3210">
          <w:pPr>
            <w:pStyle w:val="TOC1"/>
            <w:rPr>
              <w:ins w:id="15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16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"_Toc193364534"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tapi-connectivity.yang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Davis, Nigel" w:date="2025-03-20T12:01:00Z" w16du:dateUtc="2025-03-20T12:01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2DEDAA01" w14:textId="77F4BC75" w:rsidR="00EA3210" w:rsidRDefault="00EA3210">
          <w:pPr>
            <w:pStyle w:val="TOC2"/>
            <w:tabs>
              <w:tab w:val="right" w:leader="dot" w:pos="9350"/>
            </w:tabs>
            <w:rPr>
              <w:ins w:id="18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19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"_Toc193364535"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Davis, Nigel" w:date="2025-03-20T12:01:00Z" w16du:dateUtc="2025-03-20T12:01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119FA1B0" w14:textId="03345412" w:rsidR="00EA3210" w:rsidRDefault="00EA3210">
          <w:pPr>
            <w:pStyle w:val="TOC2"/>
            <w:tabs>
              <w:tab w:val="right" w:leader="dot" w:pos="9350"/>
            </w:tabs>
            <w:rPr>
              <w:ins w:id="21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22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"_Toc193364536"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Davis, Nigel" w:date="2025-03-20T12:01:00Z" w16du:dateUtc="2025-03-20T12:01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340A8EB1" w14:textId="5F8BE8C6" w:rsidR="00EA3210" w:rsidRDefault="00EA3210">
          <w:pPr>
            <w:pStyle w:val="TOC1"/>
            <w:rPr>
              <w:ins w:id="24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25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"_Toc193364537"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tapi-equipment.yang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Davis, Nigel" w:date="2025-03-20T12:01:00Z" w16du:dateUtc="2025-03-20T12:01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1410E728" w14:textId="4F7C7095" w:rsidR="00EA3210" w:rsidRDefault="00EA3210">
          <w:pPr>
            <w:pStyle w:val="TOC2"/>
            <w:tabs>
              <w:tab w:val="right" w:leader="dot" w:pos="9350"/>
            </w:tabs>
            <w:rPr>
              <w:ins w:id="27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28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"_Toc193364538"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Davis, Nigel" w:date="2025-03-20T12:01:00Z" w16du:dateUtc="2025-03-20T12:01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6780AE9D" w14:textId="3AA16DD0" w:rsidR="00EA3210" w:rsidRDefault="00EA3210">
          <w:pPr>
            <w:pStyle w:val="TOC2"/>
            <w:tabs>
              <w:tab w:val="right" w:leader="dot" w:pos="9350"/>
            </w:tabs>
            <w:rPr>
              <w:ins w:id="30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31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"_Toc193364539"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Davis, Nigel" w:date="2025-03-20T12:01:00Z" w16du:dateUtc="2025-03-20T12:01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4EB7A902" w14:textId="030E0F3A" w:rsidR="00EA3210" w:rsidRDefault="00EA3210">
          <w:pPr>
            <w:pStyle w:val="TOC1"/>
            <w:rPr>
              <w:ins w:id="33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34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"_Toc193364540"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tapi-fm.yang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Davis, Nigel" w:date="2025-03-20T12:01:00Z" w16du:dateUtc="2025-03-20T12:01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76DB81BF" w14:textId="63E82A2C" w:rsidR="00EA3210" w:rsidRDefault="00EA3210">
          <w:pPr>
            <w:pStyle w:val="TOC2"/>
            <w:tabs>
              <w:tab w:val="right" w:leader="dot" w:pos="9350"/>
            </w:tabs>
            <w:rPr>
              <w:ins w:id="36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37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"_Toc193364541"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Davis, Nigel" w:date="2025-03-20T12:01:00Z" w16du:dateUtc="2025-03-20T12:01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5E0D7C4A" w14:textId="4AD2C59E" w:rsidR="00EA3210" w:rsidRDefault="00EA3210">
          <w:pPr>
            <w:pStyle w:val="TOC1"/>
            <w:rPr>
              <w:ins w:id="39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40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"_Toc193364542"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tapi-gnmi-streaming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Davis, Nigel" w:date="2025-03-20T12:01:00Z" w16du:dateUtc="2025-03-20T12:01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4665FF1F" w14:textId="0A5E6E0A" w:rsidR="00EA3210" w:rsidRDefault="00EA3210">
          <w:pPr>
            <w:pStyle w:val="TOC1"/>
            <w:rPr>
              <w:ins w:id="42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43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"_Toc193364543"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tapi-notification.yang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Davis, Nigel" w:date="2025-03-20T12:01:00Z" w16du:dateUtc="2025-03-20T12:01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51F912BD" w14:textId="4D267426" w:rsidR="00EA3210" w:rsidRDefault="00EA3210">
          <w:pPr>
            <w:pStyle w:val="TOC2"/>
            <w:tabs>
              <w:tab w:val="right" w:leader="dot" w:pos="9350"/>
            </w:tabs>
            <w:rPr>
              <w:ins w:id="45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46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"_Toc193364544"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Object classes and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Davis, Nigel" w:date="2025-03-20T12:01:00Z" w16du:dateUtc="2025-03-20T12:01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5B50CBA1" w14:textId="04C8C8B0" w:rsidR="00EA3210" w:rsidRDefault="00EA3210">
          <w:pPr>
            <w:pStyle w:val="TOC2"/>
            <w:tabs>
              <w:tab w:val="right" w:leader="dot" w:pos="9350"/>
            </w:tabs>
            <w:rPr>
              <w:ins w:id="48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49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"_Toc193364545"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Davis, Nigel" w:date="2025-03-20T12:01:00Z" w16du:dateUtc="2025-03-20T12:01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45A0B9B4" w14:textId="52E2D34F" w:rsidR="00EA3210" w:rsidRDefault="00EA3210">
          <w:pPr>
            <w:pStyle w:val="TOC1"/>
            <w:rPr>
              <w:ins w:id="51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52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"_Toc193364546"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tapi-oam.yang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Davis, Nigel" w:date="2025-03-20T12:01:00Z" w16du:dateUtc="2025-03-20T12:01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4200FC8B" w14:textId="5DCC6FFC" w:rsidR="00EA3210" w:rsidRDefault="00EA3210">
          <w:pPr>
            <w:pStyle w:val="TOC2"/>
            <w:tabs>
              <w:tab w:val="right" w:leader="dot" w:pos="9350"/>
            </w:tabs>
            <w:rPr>
              <w:ins w:id="54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55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"_Toc193364547"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Davis, Nigel" w:date="2025-03-20T12:01:00Z" w16du:dateUtc="2025-03-20T12:01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3AE52548" w14:textId="7F1E114E" w:rsidR="00EA3210" w:rsidRDefault="00EA3210">
          <w:pPr>
            <w:pStyle w:val="TOC2"/>
            <w:tabs>
              <w:tab w:val="right" w:leader="dot" w:pos="9350"/>
            </w:tabs>
            <w:rPr>
              <w:ins w:id="57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58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"_Toc193364548"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Type definitions: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Davis, Nigel" w:date="2025-03-20T12:01:00Z" w16du:dateUtc="2025-03-20T12:01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03D40B42" w14:textId="31A39190" w:rsidR="00EA3210" w:rsidRDefault="00EA3210">
          <w:pPr>
            <w:pStyle w:val="TOC1"/>
            <w:rPr>
              <w:ins w:id="60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61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"_Toc193364549"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tapi-path-computation.yang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Davis, Nigel" w:date="2025-03-20T12:01:00Z" w16du:dateUtc="2025-03-20T12:01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78C09D1E" w14:textId="2C102BF6" w:rsidR="00EA3210" w:rsidRDefault="00EA3210">
          <w:pPr>
            <w:pStyle w:val="TOC2"/>
            <w:tabs>
              <w:tab w:val="right" w:leader="dot" w:pos="9350"/>
            </w:tabs>
            <w:rPr>
              <w:ins w:id="63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64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"_Toc193364550"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Davis, Nigel" w:date="2025-03-20T12:01:00Z" w16du:dateUtc="2025-03-20T12:01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1058864E" w14:textId="48105D8B" w:rsidR="00EA3210" w:rsidRDefault="00EA3210">
          <w:pPr>
            <w:pStyle w:val="TOC2"/>
            <w:tabs>
              <w:tab w:val="right" w:leader="dot" w:pos="9350"/>
            </w:tabs>
            <w:rPr>
              <w:ins w:id="66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67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"_Toc193364551"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Davis, Nigel" w:date="2025-03-20T12:01:00Z" w16du:dateUtc="2025-03-20T12:01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2F25224C" w14:textId="05DC9A8C" w:rsidR="00EA3210" w:rsidRDefault="00EA3210">
          <w:pPr>
            <w:pStyle w:val="TOC1"/>
            <w:rPr>
              <w:ins w:id="69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70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"_Toc193364552"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tapi-streaming.yang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1" w:author="Davis, Nigel" w:date="2025-03-20T12:01:00Z" w16du:dateUtc="2025-03-20T12:01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3EA18DC8" w14:textId="285A5BB4" w:rsidR="00EA3210" w:rsidRDefault="00EA3210">
          <w:pPr>
            <w:pStyle w:val="TOC2"/>
            <w:tabs>
              <w:tab w:val="right" w:leader="dot" w:pos="9350"/>
            </w:tabs>
            <w:rPr>
              <w:ins w:id="72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73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"_Toc193364553"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4" w:author="Davis, Nigel" w:date="2025-03-20T12:01:00Z" w16du:dateUtc="2025-03-20T12:01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56C91922" w14:textId="0FBDCB5E" w:rsidR="00EA3210" w:rsidRDefault="00EA3210">
          <w:pPr>
            <w:pStyle w:val="TOC2"/>
            <w:tabs>
              <w:tab w:val="right" w:leader="dot" w:pos="9350"/>
            </w:tabs>
            <w:rPr>
              <w:ins w:id="75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76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"_Toc193364554"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7" w:author="Davis, Nigel" w:date="2025-03-20T12:01:00Z" w16du:dateUtc="2025-03-20T12:01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7BD60145" w14:textId="087FB178" w:rsidR="00EA3210" w:rsidRDefault="00EA3210">
          <w:pPr>
            <w:pStyle w:val="TOC1"/>
            <w:rPr>
              <w:ins w:id="78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79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"_Toc193364555"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tapi-topology.yang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0" w:author="Davis, Nigel" w:date="2025-03-20T12:01:00Z" w16du:dateUtc="2025-03-20T12:01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5BFB9EB0" w14:textId="499985AD" w:rsidR="00EA3210" w:rsidRDefault="00EA3210">
          <w:pPr>
            <w:pStyle w:val="TOC2"/>
            <w:tabs>
              <w:tab w:val="right" w:leader="dot" w:pos="9350"/>
            </w:tabs>
            <w:rPr>
              <w:ins w:id="81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82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"_Toc193364556"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3" w:author="Davis, Nigel" w:date="2025-03-20T12:01:00Z" w16du:dateUtc="2025-03-20T12:01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5F03B20F" w14:textId="5A7B9860" w:rsidR="00EA3210" w:rsidRDefault="00EA3210">
          <w:pPr>
            <w:pStyle w:val="TOC2"/>
            <w:tabs>
              <w:tab w:val="right" w:leader="dot" w:pos="9350"/>
            </w:tabs>
            <w:rPr>
              <w:ins w:id="84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85" w:author="Davis, Nigel" w:date="2025-03-20T12:01:00Z" w16du:dateUtc="2025-03-20T12:01:00Z">
            <w:r w:rsidRPr="000F2754">
              <w:rPr>
                <w:rStyle w:val="Hyperlink"/>
                <w:noProof/>
              </w:rPr>
              <w:lastRenderedPageBreak/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"_Toc193364557"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6" w:author="Davis, Nigel" w:date="2025-03-20T12:01:00Z" w16du:dateUtc="2025-03-20T12:01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2BD2C769" w14:textId="6F9EBA13" w:rsidR="00EA3210" w:rsidRDefault="00EA3210">
          <w:pPr>
            <w:pStyle w:val="TOC1"/>
            <w:rPr>
              <w:ins w:id="87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88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"_Toc193364558"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tapi-virtual-network.yang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_Toc193364558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9" w:author="Davis, Nigel" w:date="2025-03-20T12:01:00Z" w16du:dateUtc="2025-03-20T12:01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5038D871" w14:textId="1D11B779" w:rsidR="00EA3210" w:rsidRDefault="00EA3210">
          <w:pPr>
            <w:pStyle w:val="TOC2"/>
            <w:tabs>
              <w:tab w:val="right" w:leader="dot" w:pos="9350"/>
            </w:tabs>
            <w:rPr>
              <w:ins w:id="90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91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"_Toc193364559"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_Toc193364559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2" w:author="Davis, Nigel" w:date="2025-03-20T12:01:00Z" w16du:dateUtc="2025-03-20T12:01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2FD443F7" w14:textId="5759ABA7" w:rsidR="00EA3210" w:rsidRDefault="00EA3210">
          <w:pPr>
            <w:pStyle w:val="TOC2"/>
            <w:tabs>
              <w:tab w:val="right" w:leader="dot" w:pos="9350"/>
            </w:tabs>
            <w:rPr>
              <w:ins w:id="93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94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"_Toc193364560"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5" w:author="Davis, Nigel" w:date="2025-03-20T12:01:00Z" w16du:dateUtc="2025-03-20T12:01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7D401732" w14:textId="045387EE" w:rsidR="00EA3210" w:rsidRDefault="00EA3210">
          <w:pPr>
            <w:pStyle w:val="TOC1"/>
            <w:rPr>
              <w:ins w:id="96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97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"_Toc193364561"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digital-otn.yang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8" w:author="Davis, Nigel" w:date="2025-03-20T12:01:00Z" w16du:dateUtc="2025-03-20T12:01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1EC6C969" w14:textId="14D40A02" w:rsidR="00EA3210" w:rsidRDefault="00EA3210">
          <w:pPr>
            <w:pStyle w:val="TOC2"/>
            <w:tabs>
              <w:tab w:val="right" w:leader="dot" w:pos="9350"/>
            </w:tabs>
            <w:rPr>
              <w:ins w:id="99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100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"_Toc193364562"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Object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_Toc193364562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1" w:author="Davis, Nigel" w:date="2025-03-20T12:01:00Z" w16du:dateUtc="2025-03-20T12:01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4B297884" w14:textId="4A4A5BFC" w:rsidR="00EA3210" w:rsidRDefault="00EA3210">
          <w:pPr>
            <w:pStyle w:val="TOC2"/>
            <w:tabs>
              <w:tab w:val="right" w:leader="dot" w:pos="9350"/>
            </w:tabs>
            <w:rPr>
              <w:ins w:id="102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103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"_Toc193364563"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Type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_Toc193364563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4" w:author="Davis, Nigel" w:date="2025-03-20T12:01:00Z" w16du:dateUtc="2025-03-20T12:01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110142B6" w14:textId="6C4D31F6" w:rsidR="00EA3210" w:rsidRDefault="00EA3210">
          <w:pPr>
            <w:pStyle w:val="TOC1"/>
            <w:rPr>
              <w:ins w:id="105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106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"_Toc193364564"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tapi-photonic-media.yang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7" w:author="Davis, Nigel" w:date="2025-03-20T12:01:00Z" w16du:dateUtc="2025-03-20T12:01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78690306" w14:textId="034A0C21" w:rsidR="00EA3210" w:rsidRDefault="00EA3210">
          <w:pPr>
            <w:pStyle w:val="TOC2"/>
            <w:tabs>
              <w:tab w:val="right" w:leader="dot" w:pos="9350"/>
            </w:tabs>
            <w:rPr>
              <w:ins w:id="108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109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"_Toc193364565"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Object classes (2.4.1, 2.5.0, 2.6.0)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_Toc193364565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0" w:author="Davis, Nigel" w:date="2025-03-20T12:01:00Z" w16du:dateUtc="2025-03-20T12:01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6FA6053F" w14:textId="580BEFCE" w:rsidR="00EA3210" w:rsidRDefault="00EA3210">
          <w:pPr>
            <w:pStyle w:val="TOC2"/>
            <w:tabs>
              <w:tab w:val="right" w:leader="dot" w:pos="9350"/>
            </w:tabs>
            <w:rPr>
              <w:ins w:id="111" w:author="Davis, Nigel" w:date="2025-03-20T12:01:00Z" w16du:dateUtc="2025-03-20T12:01:00Z"/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ins w:id="112" w:author="Davis, Nigel" w:date="2025-03-20T12:01:00Z" w16du:dateUtc="2025-03-20T12:01:00Z">
            <w:r w:rsidRPr="000F2754">
              <w:rPr>
                <w:rStyle w:val="Hyperlink"/>
                <w:noProof/>
              </w:rPr>
              <w:fldChar w:fldCharType="begin"/>
            </w:r>
            <w:r w:rsidRPr="000F275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"_Toc193364566"</w:instrText>
            </w:r>
            <w:r w:rsidRPr="000F2754">
              <w:rPr>
                <w:rStyle w:val="Hyperlink"/>
                <w:noProof/>
              </w:rPr>
              <w:instrText xml:space="preserve"> </w:instrText>
            </w:r>
            <w:r w:rsidRPr="000F2754">
              <w:rPr>
                <w:rStyle w:val="Hyperlink"/>
                <w:noProof/>
              </w:rPr>
            </w:r>
            <w:r w:rsidRPr="000F2754">
              <w:rPr>
                <w:rStyle w:val="Hyperlink"/>
                <w:noProof/>
              </w:rPr>
              <w:fldChar w:fldCharType="separate"/>
            </w:r>
            <w:r w:rsidRPr="000F2754">
              <w:rPr>
                <w:rStyle w:val="Hyperlink"/>
                <w:rFonts w:cstheme="minorHAnsi"/>
                <w:noProof/>
              </w:rPr>
              <w:t>Type definitions (2.4.1, 2.5.0, 2.6.0)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_Toc193364566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3" w:author="Davis, Nigel" w:date="2025-03-20T12:01:00Z" w16du:dateUtc="2025-03-20T12:01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0F2754">
              <w:rPr>
                <w:rStyle w:val="Hyperlink"/>
                <w:noProof/>
              </w:rPr>
              <w:fldChar w:fldCharType="end"/>
            </w:r>
          </w:ins>
        </w:p>
        <w:p w14:paraId="7E2C9E85" w14:textId="4F243CB2" w:rsidR="00294A14" w:rsidRPr="003B3AAF" w:rsidDel="00EA3210" w:rsidRDefault="00294A14">
          <w:pPr>
            <w:pStyle w:val="TOC1"/>
            <w:rPr>
              <w:del w:id="114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15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16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Introduction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2</w:delText>
            </w:r>
          </w:del>
        </w:p>
        <w:p w14:paraId="10CA5AF7" w14:textId="0A948442" w:rsidR="00294A14" w:rsidRPr="003B3AAF" w:rsidDel="00EA3210" w:rsidRDefault="00294A14">
          <w:pPr>
            <w:pStyle w:val="TOC1"/>
            <w:rPr>
              <w:del w:id="117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18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19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General comments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2</w:delText>
            </w:r>
          </w:del>
        </w:p>
        <w:p w14:paraId="3E1078F1" w14:textId="3106BBF3" w:rsidR="00294A14" w:rsidRPr="003B3AAF" w:rsidDel="00EA3210" w:rsidRDefault="00294A14">
          <w:pPr>
            <w:pStyle w:val="TOC1"/>
            <w:rPr>
              <w:del w:id="120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21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22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tapi-common.yang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4</w:delText>
            </w:r>
          </w:del>
        </w:p>
        <w:p w14:paraId="18FC8CC5" w14:textId="36F49DA4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23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24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25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Object classes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4</w:delText>
            </w:r>
          </w:del>
        </w:p>
        <w:p w14:paraId="2BB12587" w14:textId="41F6CAE2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26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27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28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Type definitions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5</w:delText>
            </w:r>
          </w:del>
        </w:p>
        <w:p w14:paraId="45F97C37" w14:textId="579D7B51" w:rsidR="00294A14" w:rsidRPr="003B3AAF" w:rsidDel="00EA3210" w:rsidRDefault="00294A14">
          <w:pPr>
            <w:pStyle w:val="TOC1"/>
            <w:rPr>
              <w:del w:id="129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30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31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tapi-connectivity.yang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6</w:delText>
            </w:r>
          </w:del>
        </w:p>
        <w:p w14:paraId="0F1F3176" w14:textId="7CA9607E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32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33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34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Object classes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6</w:delText>
            </w:r>
          </w:del>
        </w:p>
        <w:p w14:paraId="3AB9296D" w14:textId="7777131E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35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36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37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Type definitions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8</w:delText>
            </w:r>
          </w:del>
        </w:p>
        <w:p w14:paraId="6C76FEDB" w14:textId="286ED23B" w:rsidR="00294A14" w:rsidRPr="003B3AAF" w:rsidDel="00EA3210" w:rsidRDefault="00294A14">
          <w:pPr>
            <w:pStyle w:val="TOC1"/>
            <w:rPr>
              <w:del w:id="138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39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40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tapi-equipment.yang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8</w:delText>
            </w:r>
          </w:del>
        </w:p>
        <w:p w14:paraId="2C1C039B" w14:textId="42D4DB2E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41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42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43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Object classes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8</w:delText>
            </w:r>
          </w:del>
        </w:p>
        <w:p w14:paraId="49C32873" w14:textId="44D7CED5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44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45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46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Type definitions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9</w:delText>
            </w:r>
          </w:del>
        </w:p>
        <w:p w14:paraId="5EF3A721" w14:textId="6A643406" w:rsidR="00294A14" w:rsidRPr="003B3AAF" w:rsidDel="00EA3210" w:rsidRDefault="00294A14">
          <w:pPr>
            <w:pStyle w:val="TOC1"/>
            <w:rPr>
              <w:del w:id="147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48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49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tapi-fm.yang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9</w:delText>
            </w:r>
          </w:del>
        </w:p>
        <w:p w14:paraId="445F97A5" w14:textId="2A00F385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50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51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52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Object classes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9</w:delText>
            </w:r>
          </w:del>
        </w:p>
        <w:p w14:paraId="22497C0B" w14:textId="1ED52778" w:rsidR="00294A14" w:rsidRPr="003B3AAF" w:rsidDel="00EA3210" w:rsidRDefault="00294A14">
          <w:pPr>
            <w:pStyle w:val="TOC1"/>
            <w:rPr>
              <w:del w:id="153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54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55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tapi-gnmi-streaming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9</w:delText>
            </w:r>
          </w:del>
        </w:p>
        <w:p w14:paraId="7828896F" w14:textId="75CDB778" w:rsidR="00294A14" w:rsidRPr="003B3AAF" w:rsidDel="00EA3210" w:rsidRDefault="00294A14">
          <w:pPr>
            <w:pStyle w:val="TOC1"/>
            <w:rPr>
              <w:del w:id="156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57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58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tapi-notification.yang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10</w:delText>
            </w:r>
          </w:del>
        </w:p>
        <w:p w14:paraId="462D668D" w14:textId="3BA33F6D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59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60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61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Object classes and Notifications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10</w:delText>
            </w:r>
          </w:del>
        </w:p>
        <w:p w14:paraId="56C4198B" w14:textId="234F1646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62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63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64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Type definitions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10</w:delText>
            </w:r>
          </w:del>
        </w:p>
        <w:p w14:paraId="3C14E009" w14:textId="21346418" w:rsidR="00294A14" w:rsidRPr="003B3AAF" w:rsidDel="00EA3210" w:rsidRDefault="00294A14">
          <w:pPr>
            <w:pStyle w:val="TOC1"/>
            <w:rPr>
              <w:del w:id="165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66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67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tapi-oam.yang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11</w:delText>
            </w:r>
          </w:del>
        </w:p>
        <w:p w14:paraId="07E37A63" w14:textId="6112CDB9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68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69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70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Object classes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11</w:delText>
            </w:r>
          </w:del>
        </w:p>
        <w:p w14:paraId="3CDAD586" w14:textId="43B16D0D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71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72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73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Type definitions: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13</w:delText>
            </w:r>
          </w:del>
        </w:p>
        <w:p w14:paraId="323E39F1" w14:textId="38611A73" w:rsidR="00294A14" w:rsidRPr="003B3AAF" w:rsidDel="00EA3210" w:rsidRDefault="00294A14">
          <w:pPr>
            <w:pStyle w:val="TOC1"/>
            <w:rPr>
              <w:del w:id="174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75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76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tapi-path-computation.yang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13</w:delText>
            </w:r>
          </w:del>
        </w:p>
        <w:p w14:paraId="1841983D" w14:textId="5328DCBC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77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78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79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Object classes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13</w:delText>
            </w:r>
          </w:del>
        </w:p>
        <w:p w14:paraId="277A0CCA" w14:textId="05B71F14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80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81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82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Type definitions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14</w:delText>
            </w:r>
          </w:del>
        </w:p>
        <w:p w14:paraId="104976CE" w14:textId="022E6EDB" w:rsidR="00294A14" w:rsidRPr="003B3AAF" w:rsidDel="00EA3210" w:rsidRDefault="00294A14">
          <w:pPr>
            <w:pStyle w:val="TOC1"/>
            <w:rPr>
              <w:del w:id="183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84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85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lastRenderedPageBreak/>
              <w:delText>tapi-streaming.yang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14</w:delText>
            </w:r>
          </w:del>
        </w:p>
        <w:p w14:paraId="6D5F7302" w14:textId="282D1937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86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87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88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Object classes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14</w:delText>
            </w:r>
          </w:del>
        </w:p>
        <w:p w14:paraId="01CBFA15" w14:textId="44CE249E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89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90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91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Type definitions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15</w:delText>
            </w:r>
          </w:del>
        </w:p>
        <w:p w14:paraId="0945AFE7" w14:textId="5F71673A" w:rsidR="00294A14" w:rsidRPr="003B3AAF" w:rsidDel="00EA3210" w:rsidRDefault="00294A14">
          <w:pPr>
            <w:pStyle w:val="TOC1"/>
            <w:rPr>
              <w:del w:id="192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93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94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tapi-topology.yang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16</w:delText>
            </w:r>
          </w:del>
        </w:p>
        <w:p w14:paraId="5179F435" w14:textId="32F7BAE6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95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96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197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Object classes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16</w:delText>
            </w:r>
          </w:del>
        </w:p>
        <w:p w14:paraId="4E9A6412" w14:textId="25292430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198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199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200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Type definitions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16</w:delText>
            </w:r>
          </w:del>
        </w:p>
        <w:p w14:paraId="13FDD464" w14:textId="16697046" w:rsidR="00294A14" w:rsidRPr="003B3AAF" w:rsidDel="00EA3210" w:rsidRDefault="00294A14">
          <w:pPr>
            <w:pStyle w:val="TOC1"/>
            <w:rPr>
              <w:del w:id="201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202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203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tapi-virtual-network.yang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17</w:delText>
            </w:r>
          </w:del>
        </w:p>
        <w:p w14:paraId="0BC9CF9B" w14:textId="36C7F14C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204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205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206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Object classes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17</w:delText>
            </w:r>
          </w:del>
        </w:p>
        <w:p w14:paraId="582E2787" w14:textId="2F0A71A5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207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208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209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Type definitions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17</w:delText>
            </w:r>
          </w:del>
        </w:p>
        <w:p w14:paraId="7DAF450C" w14:textId="6BA98D18" w:rsidR="00294A14" w:rsidRPr="003B3AAF" w:rsidDel="00EA3210" w:rsidRDefault="00294A14">
          <w:pPr>
            <w:pStyle w:val="TOC1"/>
            <w:rPr>
              <w:del w:id="210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211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212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digital-otn.yang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17</w:delText>
            </w:r>
          </w:del>
        </w:p>
        <w:p w14:paraId="47F8E9DA" w14:textId="065D70C9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213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214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215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Object classes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17</w:delText>
            </w:r>
          </w:del>
        </w:p>
        <w:p w14:paraId="333019DA" w14:textId="364E3323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216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217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218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Type definitions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19</w:delText>
            </w:r>
          </w:del>
        </w:p>
        <w:p w14:paraId="575C88E0" w14:textId="038C9397" w:rsidR="00294A14" w:rsidRPr="003B3AAF" w:rsidDel="00EA3210" w:rsidRDefault="00294A14">
          <w:pPr>
            <w:pStyle w:val="TOC1"/>
            <w:rPr>
              <w:del w:id="219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220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221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tapi-photonic-media.yang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20</w:delText>
            </w:r>
          </w:del>
        </w:p>
        <w:p w14:paraId="13FBDA8F" w14:textId="5380EAA6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222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223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224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Object classes (2.4.1, 2.5.0)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20</w:delText>
            </w:r>
          </w:del>
        </w:p>
        <w:p w14:paraId="3FFC69FB" w14:textId="5E5A6C07" w:rsidR="00294A14" w:rsidRPr="003B3AAF" w:rsidDel="00EA3210" w:rsidRDefault="00294A14">
          <w:pPr>
            <w:pStyle w:val="TOC2"/>
            <w:tabs>
              <w:tab w:val="right" w:leader="dot" w:pos="9350"/>
            </w:tabs>
            <w:rPr>
              <w:del w:id="225" w:author="Davis, Nigel" w:date="2025-03-20T12:01:00Z" w16du:dateUtc="2025-03-20T12:01:00Z"/>
              <w:rFonts w:eastAsiaTheme="minorEastAsia" w:cstheme="minorHAnsi"/>
              <w:noProof/>
              <w:kern w:val="2"/>
              <w14:ligatures w14:val="standardContextual"/>
            </w:rPr>
          </w:pPr>
          <w:del w:id="226" w:author="Davis, Nigel" w:date="2025-03-20T12:01:00Z" w16du:dateUtc="2025-03-20T12:01:00Z">
            <w:r w:rsidRPr="00EA3210" w:rsidDel="00EA3210">
              <w:rPr>
                <w:rFonts w:cstheme="minorHAnsi"/>
                <w:noProof/>
                <w:rPrChange w:id="227" w:author="Davis, Nigel" w:date="2025-03-20T12:01:00Z" w16du:dateUtc="2025-03-20T12:01:00Z">
                  <w:rPr>
                    <w:rStyle w:val="Hyperlink"/>
                    <w:rFonts w:cstheme="minorHAnsi"/>
                    <w:noProof/>
                  </w:rPr>
                </w:rPrChange>
              </w:rPr>
              <w:delText>Type definitions (2.4.1, 2.5.0)</w:delText>
            </w:r>
            <w:r w:rsidRPr="003B3AAF" w:rsidDel="00EA3210">
              <w:rPr>
                <w:rFonts w:cstheme="minorHAnsi"/>
                <w:noProof/>
                <w:webHidden/>
              </w:rPr>
              <w:tab/>
            </w:r>
            <w:r w:rsidR="003E2324" w:rsidRPr="003B3AAF" w:rsidDel="00EA3210">
              <w:rPr>
                <w:rFonts w:cstheme="minorHAnsi"/>
                <w:noProof/>
                <w:webHidden/>
              </w:rPr>
              <w:delText>20</w:delText>
            </w:r>
          </w:del>
        </w:p>
        <w:p w14:paraId="50D2F908" w14:textId="517A8757" w:rsidR="004A0218" w:rsidRPr="003B3AAF" w:rsidRDefault="004A0218">
          <w:pPr>
            <w:rPr>
              <w:rFonts w:cstheme="minorHAnsi"/>
            </w:rPr>
          </w:pPr>
          <w:r w:rsidRPr="003B3AAF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18388" w14:textId="64C50AB9" w:rsidR="00AE741D" w:rsidRPr="003B3AAF" w:rsidRDefault="00AE741D" w:rsidP="00D502B0">
      <w:pPr>
        <w:pStyle w:val="Heading1"/>
        <w:rPr>
          <w:rFonts w:asciiTheme="minorHAnsi" w:hAnsiTheme="minorHAnsi" w:cstheme="minorHAnsi"/>
        </w:rPr>
      </w:pPr>
      <w:bookmarkStart w:id="228" w:name="_Toc193364529"/>
      <w:r w:rsidRPr="003B3AAF">
        <w:rPr>
          <w:rFonts w:asciiTheme="minorHAnsi" w:hAnsiTheme="minorHAnsi" w:cstheme="minorHAnsi"/>
        </w:rPr>
        <w:t>Introduction</w:t>
      </w:r>
      <w:bookmarkEnd w:id="228"/>
    </w:p>
    <w:p w14:paraId="60101B9E" w14:textId="77777777" w:rsidR="00307B8D" w:rsidRPr="003B3AAF" w:rsidRDefault="00AE741D" w:rsidP="00AE741D">
      <w:pPr>
        <w:rPr>
          <w:rFonts w:cstheme="minorHAnsi"/>
        </w:rPr>
      </w:pPr>
      <w:r w:rsidRPr="003B3AAF">
        <w:rPr>
          <w:rFonts w:cstheme="minorHAnsi"/>
        </w:rPr>
        <w:t>This document provides an overview of the main changes</w:t>
      </w:r>
    </w:p>
    <w:p w14:paraId="10A5CC3D" w14:textId="6DCADD13" w:rsidR="00307B8D" w:rsidRPr="003B3AAF" w:rsidRDefault="00AE741D" w:rsidP="00307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v2.1.3 and TAPI v2.4</w:t>
      </w:r>
      <w:r w:rsidR="00D063D5" w:rsidRPr="003B3AAF">
        <w:rPr>
          <w:rFonts w:asciiTheme="minorHAnsi" w:hAnsiTheme="minorHAnsi" w:cstheme="minorHAnsi"/>
        </w:rPr>
        <w:t>.0</w:t>
      </w:r>
    </w:p>
    <w:p w14:paraId="6073A71B" w14:textId="31F0BAA4" w:rsidR="00307B8D" w:rsidRPr="003B3AAF" w:rsidRDefault="00307B8D" w:rsidP="00307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v2.4.0 and TAPI v2.4.1</w:t>
      </w:r>
    </w:p>
    <w:p w14:paraId="6E0AC908" w14:textId="490DB5FC" w:rsidR="00C22BF0" w:rsidRPr="003B3AAF" w:rsidRDefault="005F7404" w:rsidP="0039262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v2.4.</w:t>
      </w:r>
      <w:r w:rsidR="009415C8" w:rsidRPr="003B3AAF">
        <w:rPr>
          <w:rFonts w:asciiTheme="minorHAnsi" w:hAnsiTheme="minorHAnsi" w:cstheme="minorHAnsi"/>
        </w:rPr>
        <w:t>1</w:t>
      </w:r>
      <w:r w:rsidRPr="003B3AAF">
        <w:rPr>
          <w:rFonts w:asciiTheme="minorHAnsi" w:hAnsiTheme="minorHAnsi" w:cstheme="minorHAnsi"/>
        </w:rPr>
        <w:t xml:space="preserve"> and TAPI v2.5</w:t>
      </w:r>
      <w:r w:rsidR="009415C8" w:rsidRPr="003B3AAF">
        <w:rPr>
          <w:rFonts w:asciiTheme="minorHAnsi" w:hAnsiTheme="minorHAnsi" w:cstheme="minorHAnsi"/>
        </w:rPr>
        <w:t>.0</w:t>
      </w:r>
    </w:p>
    <w:p w14:paraId="4476A159" w14:textId="5D564A92" w:rsidR="00817D71" w:rsidRPr="003B3AAF" w:rsidRDefault="00817D71" w:rsidP="00817D71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v2.5.0 and TAPI v2.6.0</w:t>
      </w:r>
    </w:p>
    <w:p w14:paraId="76395231" w14:textId="30ECE088" w:rsidR="00AE741D" w:rsidRPr="003B3AAF" w:rsidRDefault="00D063D5" w:rsidP="00307B8D">
      <w:pPr>
        <w:rPr>
          <w:rFonts w:cstheme="minorHAnsi"/>
        </w:rPr>
      </w:pPr>
      <w:r w:rsidRPr="003B3AAF">
        <w:rPr>
          <w:rFonts w:cstheme="minorHAnsi"/>
        </w:rPr>
        <w:t>The document focusses on changes to the YANG model</w:t>
      </w:r>
      <w:r w:rsidR="00E74156" w:rsidRPr="003B3AAF">
        <w:rPr>
          <w:rFonts w:cstheme="minorHAnsi"/>
        </w:rPr>
        <w:t>s</w:t>
      </w:r>
      <w:r w:rsidRPr="003B3AAF">
        <w:rPr>
          <w:rFonts w:cstheme="minorHAnsi"/>
        </w:rPr>
        <w:t xml:space="preserve">. These changes </w:t>
      </w:r>
      <w:r w:rsidR="003D0D23" w:rsidRPr="003B3AAF">
        <w:rPr>
          <w:rFonts w:cstheme="minorHAnsi"/>
        </w:rPr>
        <w:t>correspond to</w:t>
      </w:r>
      <w:r w:rsidRPr="003B3AAF">
        <w:rPr>
          <w:rFonts w:cstheme="minorHAnsi"/>
        </w:rPr>
        <w:t xml:space="preserve"> changes in the UML model</w:t>
      </w:r>
      <w:r w:rsidR="00E74156" w:rsidRPr="003B3AAF">
        <w:rPr>
          <w:rFonts w:cstheme="minorHAnsi"/>
        </w:rPr>
        <w:t>s</w:t>
      </w:r>
      <w:r w:rsidR="003D0D23" w:rsidRPr="003B3AAF">
        <w:rPr>
          <w:rFonts w:cstheme="minorHAnsi"/>
        </w:rPr>
        <w:t xml:space="preserve"> (which is used to generate the YANG)</w:t>
      </w:r>
      <w:r w:rsidRPr="003B3AAF">
        <w:rPr>
          <w:rFonts w:cstheme="minorHAnsi"/>
        </w:rPr>
        <w:t>.</w:t>
      </w:r>
    </w:p>
    <w:p w14:paraId="2C4E3C2A" w14:textId="62918168" w:rsidR="003D0D23" w:rsidRPr="003B3AAF" w:rsidRDefault="003D0D23" w:rsidP="00AE741D">
      <w:pPr>
        <w:rPr>
          <w:rFonts w:cstheme="minorHAnsi"/>
        </w:rPr>
      </w:pPr>
      <w:r w:rsidRPr="003B3AAF">
        <w:rPr>
          <w:rFonts w:cstheme="minorHAnsi"/>
        </w:rPr>
        <w:t>Note th</w:t>
      </w:r>
      <w:r w:rsidR="005B1254" w:rsidRPr="003B3AAF">
        <w:rPr>
          <w:rFonts w:cstheme="minorHAnsi"/>
        </w:rPr>
        <w:t>at the document may not capture all changes.</w:t>
      </w:r>
      <w:r w:rsidR="00516C57" w:rsidRPr="003B3AAF">
        <w:rPr>
          <w:rFonts w:cstheme="minorHAnsi"/>
        </w:rPr>
        <w:t xml:space="preserve"> </w:t>
      </w:r>
      <w:r w:rsidR="004F78B6" w:rsidRPr="003B3AAF">
        <w:rPr>
          <w:rFonts w:cstheme="minorHAnsi"/>
        </w:rPr>
        <w:t xml:space="preserve">The Reference Implementation Agreements, </w:t>
      </w:r>
      <w:r w:rsidR="00516C57" w:rsidRPr="003B3AAF">
        <w:rPr>
          <w:rFonts w:cstheme="minorHAnsi"/>
        </w:rPr>
        <w:t>TR-547 and TR-548</w:t>
      </w:r>
      <w:r w:rsidR="004F78B6" w:rsidRPr="003B3AAF">
        <w:rPr>
          <w:rFonts w:cstheme="minorHAnsi"/>
        </w:rPr>
        <w:t>,</w:t>
      </w:r>
      <w:r w:rsidR="00516C57" w:rsidRPr="003B3AAF">
        <w:rPr>
          <w:rFonts w:cstheme="minorHAnsi"/>
        </w:rPr>
        <w:t xml:space="preserve"> provide more details.</w:t>
      </w:r>
    </w:p>
    <w:p w14:paraId="3F546B3D" w14:textId="15F4D664" w:rsidR="00C919D1" w:rsidRPr="003B3AAF" w:rsidRDefault="00C919D1" w:rsidP="00D502B0">
      <w:pPr>
        <w:pStyle w:val="Heading1"/>
        <w:rPr>
          <w:rFonts w:asciiTheme="minorHAnsi" w:hAnsiTheme="minorHAnsi" w:cstheme="minorHAnsi"/>
        </w:rPr>
      </w:pPr>
      <w:bookmarkStart w:id="229" w:name="_Toc193364530"/>
      <w:r w:rsidRPr="003B3AAF">
        <w:rPr>
          <w:rFonts w:asciiTheme="minorHAnsi" w:hAnsiTheme="minorHAnsi" w:cstheme="minorHAnsi"/>
        </w:rPr>
        <w:t>General comments</w:t>
      </w:r>
      <w:bookmarkEnd w:id="229"/>
    </w:p>
    <w:p w14:paraId="41586EE7" w14:textId="1A492BA6" w:rsidR="005B1254" w:rsidRPr="003B3AAF" w:rsidRDefault="005B1254" w:rsidP="005B1254">
      <w:pPr>
        <w:rPr>
          <w:rFonts w:cstheme="minorHAnsi"/>
        </w:rPr>
      </w:pPr>
      <w:r w:rsidRPr="003B3AAF">
        <w:rPr>
          <w:rFonts w:cstheme="minorHAnsi"/>
        </w:rPr>
        <w:t>TAPI v2.4.</w:t>
      </w:r>
      <w:r w:rsidR="00307B8D" w:rsidRPr="003B3AAF">
        <w:rPr>
          <w:rFonts w:cstheme="minorHAnsi"/>
        </w:rPr>
        <w:t>x</w:t>
      </w:r>
      <w:r w:rsidRPr="003B3AAF">
        <w:rPr>
          <w:rFonts w:cstheme="minorHAnsi"/>
        </w:rPr>
        <w:t xml:space="preserve"> is not backward compatible with TAPI v2.1.3.</w:t>
      </w:r>
    </w:p>
    <w:p w14:paraId="47365744" w14:textId="433AB8DC" w:rsidR="005F7404" w:rsidRPr="003B3AAF" w:rsidRDefault="005F7404" w:rsidP="005F7404">
      <w:pPr>
        <w:rPr>
          <w:rFonts w:cstheme="minorHAnsi"/>
        </w:rPr>
      </w:pPr>
      <w:r w:rsidRPr="003B3AAF">
        <w:rPr>
          <w:rFonts w:cstheme="minorHAnsi"/>
        </w:rPr>
        <w:t>TAPI v2.4.1 is backward compatible with TAPI v2.4.0</w:t>
      </w:r>
    </w:p>
    <w:p w14:paraId="738C3DC3" w14:textId="77777777" w:rsidR="0039262A" w:rsidRDefault="005F7404" w:rsidP="0039262A">
      <w:pPr>
        <w:rPr>
          <w:rFonts w:cstheme="minorHAnsi"/>
        </w:rPr>
      </w:pPr>
      <w:r w:rsidRPr="003B3AAF">
        <w:rPr>
          <w:rFonts w:cstheme="minorHAnsi"/>
        </w:rPr>
        <w:t>TAPI v</w:t>
      </w:r>
      <w:r w:rsidR="009415C8" w:rsidRPr="003B3AAF">
        <w:rPr>
          <w:rFonts w:cstheme="minorHAnsi"/>
        </w:rPr>
        <w:t>2.5.0</w:t>
      </w:r>
      <w:r w:rsidRPr="003B3AAF">
        <w:rPr>
          <w:rFonts w:cstheme="minorHAnsi"/>
        </w:rPr>
        <w:t xml:space="preserve"> is backward compatible with TAPI v2.4.1</w:t>
      </w:r>
    </w:p>
    <w:p w14:paraId="255069BA" w14:textId="3508A6F7" w:rsidR="000063D1" w:rsidRDefault="000063D1" w:rsidP="000063D1">
      <w:pPr>
        <w:rPr>
          <w:rFonts w:cstheme="minorHAnsi"/>
        </w:rPr>
      </w:pPr>
      <w:r w:rsidRPr="003B3AAF">
        <w:rPr>
          <w:rFonts w:cstheme="minorHAnsi"/>
        </w:rPr>
        <w:t>TAPI v2.</w:t>
      </w:r>
      <w:r>
        <w:rPr>
          <w:rFonts w:cstheme="minorHAnsi"/>
        </w:rPr>
        <w:t>6</w:t>
      </w:r>
      <w:r w:rsidRPr="003B3AAF">
        <w:rPr>
          <w:rFonts w:cstheme="minorHAnsi"/>
        </w:rPr>
        <w:t>.0 is backward compatible with TAPI v2.</w:t>
      </w:r>
      <w:r>
        <w:rPr>
          <w:rFonts w:cstheme="minorHAnsi"/>
        </w:rPr>
        <w:t>5</w:t>
      </w:r>
      <w:r w:rsidRPr="003B3AAF">
        <w:rPr>
          <w:rFonts w:cstheme="minorHAnsi"/>
        </w:rPr>
        <w:t>.</w:t>
      </w:r>
      <w:r>
        <w:rPr>
          <w:rFonts w:cstheme="minorHAnsi"/>
        </w:rPr>
        <w:t>0</w:t>
      </w:r>
    </w:p>
    <w:p w14:paraId="2F08545B" w14:textId="7CC5CCA4" w:rsidR="00F8614E" w:rsidRPr="003B3AAF" w:rsidRDefault="00F8614E" w:rsidP="000063D1">
      <w:pPr>
        <w:rPr>
          <w:rFonts w:cstheme="minorHAnsi"/>
        </w:rPr>
      </w:pPr>
      <w:r>
        <w:rPr>
          <w:rFonts w:cstheme="minorHAnsi"/>
        </w:rPr>
        <w:t xml:space="preserve">TAPI </w:t>
      </w:r>
      <w:r w:rsidRPr="003B3AAF">
        <w:rPr>
          <w:rFonts w:cstheme="minorHAnsi"/>
        </w:rPr>
        <w:t>v2.</w:t>
      </w:r>
      <w:r>
        <w:rPr>
          <w:rFonts w:cstheme="minorHAnsi"/>
        </w:rPr>
        <w:t>5</w:t>
      </w:r>
      <w:r w:rsidRPr="003B3AAF">
        <w:rPr>
          <w:rFonts w:cstheme="minorHAnsi"/>
        </w:rPr>
        <w:t>.</w:t>
      </w:r>
      <w:r>
        <w:rPr>
          <w:rFonts w:cstheme="minorHAnsi"/>
        </w:rPr>
        <w:t>1</w:t>
      </w:r>
      <w:r w:rsidRPr="003B3AAF">
        <w:rPr>
          <w:rFonts w:cstheme="minorHAnsi"/>
        </w:rPr>
        <w:t xml:space="preserve"> is </w:t>
      </w:r>
      <w:r>
        <w:rPr>
          <w:rFonts w:cstheme="minorHAnsi"/>
        </w:rPr>
        <w:t xml:space="preserve">a patch version of </w:t>
      </w:r>
      <w:r w:rsidRPr="003B3AAF">
        <w:rPr>
          <w:rFonts w:cstheme="minorHAnsi"/>
        </w:rPr>
        <w:t>TAPI v2.</w:t>
      </w:r>
      <w:r>
        <w:rPr>
          <w:rFonts w:cstheme="minorHAnsi"/>
        </w:rPr>
        <w:t>5</w:t>
      </w:r>
      <w:r w:rsidRPr="003B3AAF">
        <w:rPr>
          <w:rFonts w:cstheme="minorHAnsi"/>
        </w:rPr>
        <w:t>.</w:t>
      </w:r>
      <w:r>
        <w:rPr>
          <w:rFonts w:cstheme="minorHAnsi"/>
        </w:rPr>
        <w:t>0</w:t>
      </w:r>
    </w:p>
    <w:p w14:paraId="28AD456F" w14:textId="70BBC25B" w:rsidR="0039262A" w:rsidRPr="003B3AAF" w:rsidRDefault="00843F41" w:rsidP="0039262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lastRenderedPageBreak/>
        <w:t>with the following considerations:</w:t>
      </w:r>
      <w:r w:rsidR="0039262A" w:rsidRPr="003B3AAF">
        <w:rPr>
          <w:rFonts w:asciiTheme="minorHAnsi" w:hAnsiTheme="minorHAnsi" w:cstheme="minorHAnsi"/>
        </w:rPr>
        <w:t xml:space="preserve"> </w:t>
      </w:r>
    </w:p>
    <w:p w14:paraId="1A4D7471" w14:textId="42755DCE" w:rsidR="0039262A" w:rsidRPr="003B3AAF" w:rsidRDefault="00843F41" w:rsidP="0039262A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  <w:i/>
          <w:iCs/>
        </w:rPr>
        <w:t>deprecated</w:t>
      </w:r>
      <w:r w:rsidRPr="003B3AAF">
        <w:rPr>
          <w:rFonts w:asciiTheme="minorHAnsi" w:hAnsiTheme="minorHAnsi" w:cstheme="minorHAnsi"/>
        </w:rPr>
        <w:t xml:space="preserve"> </w:t>
      </w:r>
      <w:r w:rsidR="0039262A" w:rsidRPr="003B3AAF">
        <w:rPr>
          <w:rFonts w:asciiTheme="minorHAnsi" w:hAnsiTheme="minorHAnsi" w:cstheme="minorHAnsi"/>
        </w:rPr>
        <w:t>tapi-common: alarm-name, pm-param-name, detected</w:t>
      </w:r>
      <w:r w:rsidRPr="003B3AAF">
        <w:rPr>
          <w:rFonts w:asciiTheme="minorHAnsi" w:hAnsiTheme="minorHAnsi" w:cstheme="minorHAnsi"/>
        </w:rPr>
        <w:t xml:space="preserve"> </w:t>
      </w:r>
      <w:r w:rsidRPr="003B3AAF">
        <w:rPr>
          <w:rFonts w:asciiTheme="minorHAnsi" w:hAnsiTheme="minorHAnsi" w:cstheme="minorHAnsi"/>
          <w:i/>
          <w:iCs/>
        </w:rPr>
        <w:t>have been removed</w:t>
      </w:r>
    </w:p>
    <w:p w14:paraId="04CC322B" w14:textId="65F688D1" w:rsidR="0039262A" w:rsidRPr="003B3AAF" w:rsidRDefault="00843F41" w:rsidP="0039262A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  <w:i/>
          <w:iCs/>
        </w:rPr>
        <w:t>deprecated</w:t>
      </w:r>
      <w:r w:rsidRPr="003B3AAF">
        <w:rPr>
          <w:rFonts w:asciiTheme="minorHAnsi" w:hAnsiTheme="minorHAnsi" w:cstheme="minorHAnsi"/>
        </w:rPr>
        <w:t xml:space="preserve"> </w:t>
      </w:r>
      <w:r w:rsidR="0039262A" w:rsidRPr="003B3AAF">
        <w:rPr>
          <w:rFonts w:asciiTheme="minorHAnsi" w:hAnsiTheme="minorHAnsi" w:cstheme="minorHAnsi"/>
        </w:rPr>
        <w:t>tapi-digital-otn: otn-alarm-condition-name</w:t>
      </w:r>
      <w:r w:rsidRPr="003B3AAF">
        <w:rPr>
          <w:rFonts w:asciiTheme="minorHAnsi" w:hAnsiTheme="minorHAnsi" w:cstheme="minorHAnsi"/>
          <w:i/>
          <w:iCs/>
        </w:rPr>
        <w:t xml:space="preserve"> has been removed</w:t>
      </w:r>
    </w:p>
    <w:p w14:paraId="17E42AEC" w14:textId="493C7FC3" w:rsidR="00843F41" w:rsidRDefault="00843F41" w:rsidP="00843F41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  <w:i/>
          <w:iCs/>
        </w:rPr>
        <w:t>amended</w:t>
      </w:r>
      <w:r w:rsidRPr="003B3AAF">
        <w:rPr>
          <w:rFonts w:asciiTheme="minorHAnsi" w:hAnsiTheme="minorHAnsi" w:cstheme="minorHAnsi"/>
        </w:rPr>
        <w:t xml:space="preserve"> tapi-oam: CSEP augmentation: no longer augmented by OAM structures. Version 2.5.0 allows the augmentation of Connectivity Service.</w:t>
      </w:r>
    </w:p>
    <w:p w14:paraId="51B96279" w14:textId="461856D6" w:rsidR="00B15128" w:rsidRDefault="00B15128" w:rsidP="00843F41">
      <w:pPr>
        <w:pStyle w:val="ListParagraph"/>
        <w:numPr>
          <w:ilvl w:val="1"/>
          <w:numId w:val="31"/>
        </w:numPr>
        <w:rPr>
          <w:ins w:id="230" w:author="Davis, Nigel" w:date="2025-03-20T11:59:00Z" w16du:dateUtc="2025-03-20T11:59:00Z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B15128">
        <w:rPr>
          <w:rFonts w:asciiTheme="minorHAnsi" w:hAnsiTheme="minorHAnsi" w:cstheme="minorHAnsi"/>
        </w:rPr>
        <w:t>api</w:t>
      </w:r>
      <w:r>
        <w:rPr>
          <w:rFonts w:asciiTheme="minorHAnsi" w:hAnsiTheme="minorHAnsi" w:cstheme="minorHAnsi"/>
        </w:rPr>
        <w:t>-p</w:t>
      </w:r>
      <w:r w:rsidRPr="00B15128">
        <w:rPr>
          <w:rFonts w:asciiTheme="minorHAnsi" w:hAnsiTheme="minorHAnsi" w:cstheme="minorHAnsi"/>
        </w:rPr>
        <w:t>hotonic, some restructuring in the model of transceiver profile (2.6.0)</w:t>
      </w:r>
    </w:p>
    <w:p w14:paraId="653E5949" w14:textId="7ACF571F" w:rsidR="00651E2B" w:rsidRDefault="00651E2B" w:rsidP="00843F41">
      <w:pPr>
        <w:pStyle w:val="ListParagraph"/>
        <w:numPr>
          <w:ilvl w:val="1"/>
          <w:numId w:val="31"/>
        </w:numPr>
        <w:rPr>
          <w:ins w:id="231" w:author="Davis, Nigel" w:date="2025-03-20T11:59:00Z" w16du:dateUtc="2025-03-20T11:59:00Z"/>
          <w:rFonts w:asciiTheme="minorHAnsi" w:hAnsiTheme="minorHAnsi" w:cstheme="minorHAnsi"/>
        </w:rPr>
      </w:pPr>
      <w:ins w:id="232" w:author="Davis, Nigel" w:date="2025-03-20T11:59:00Z" w16du:dateUtc="2025-03-20T11:59:00Z">
        <w:r>
          <w:rPr>
            <w:rFonts w:asciiTheme="minorHAnsi" w:hAnsiTheme="minorHAnsi" w:cstheme="minorHAnsi"/>
          </w:rPr>
          <w:t>removal of max and min value in many cases (2.6.0)</w:t>
        </w:r>
      </w:ins>
    </w:p>
    <w:p w14:paraId="16BF84DB" w14:textId="686A8D38" w:rsidR="002E3AD3" w:rsidRPr="00B15128" w:rsidRDefault="00982098" w:rsidP="00843F41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ins w:id="233" w:author="Davis, Nigel" w:date="2025-03-20T12:04:00Z" w16du:dateUtc="2025-03-20T12:04:00Z">
        <w:r>
          <w:rPr>
            <w:rFonts w:asciiTheme="minorHAnsi" w:hAnsiTheme="minorHAnsi" w:cstheme="minorHAnsi"/>
          </w:rPr>
          <w:t>c</w:t>
        </w:r>
      </w:ins>
      <w:ins w:id="234" w:author="Davis, Nigel" w:date="2025-03-20T11:59:00Z" w16du:dateUtc="2025-03-20T11:59:00Z">
        <w:r w:rsidR="002E3AD3">
          <w:rPr>
            <w:rFonts w:asciiTheme="minorHAnsi" w:hAnsiTheme="minorHAnsi" w:cstheme="minorHAnsi"/>
          </w:rPr>
          <w:t>hanges to</w:t>
        </w:r>
      </w:ins>
      <w:ins w:id="235" w:author="Davis, Nigel" w:date="2025-03-20T12:00:00Z" w16du:dateUtc="2025-03-20T12:00:00Z">
        <w:r w:rsidR="002E3AD3">
          <w:rPr>
            <w:rFonts w:asciiTheme="minorHAnsi" w:hAnsiTheme="minorHAnsi" w:cstheme="minorHAnsi"/>
          </w:rPr>
          <w:t xml:space="preserve"> application of</w:t>
        </w:r>
      </w:ins>
      <w:ins w:id="236" w:author="Davis, Nigel" w:date="2025-03-20T11:59:00Z" w16du:dateUtc="2025-03-20T11:59:00Z">
        <w:r w:rsidR="002E3AD3">
          <w:rPr>
            <w:rFonts w:asciiTheme="minorHAnsi" w:hAnsiTheme="minorHAnsi" w:cstheme="minorHAnsi"/>
          </w:rPr>
          <w:t xml:space="preserve"> config false </w:t>
        </w:r>
      </w:ins>
      <w:ins w:id="237" w:author="Davis, Nigel" w:date="2025-03-20T12:00:00Z" w16du:dateUtc="2025-03-20T12:00:00Z">
        <w:r w:rsidR="002E3AD3">
          <w:rPr>
            <w:rFonts w:asciiTheme="minorHAnsi" w:hAnsiTheme="minorHAnsi" w:cstheme="minorHAnsi"/>
          </w:rPr>
          <w:t>in some specific cases</w:t>
        </w:r>
      </w:ins>
    </w:p>
    <w:p w14:paraId="1868B81B" w14:textId="7274E64D" w:rsidR="00C2257D" w:rsidRPr="003B3AAF" w:rsidRDefault="00C2257D" w:rsidP="005B1254">
      <w:pPr>
        <w:rPr>
          <w:rFonts w:cstheme="minorHAnsi"/>
        </w:rPr>
      </w:pPr>
      <w:r w:rsidRPr="003B3AAF">
        <w:rPr>
          <w:rFonts w:cstheme="minorHAnsi"/>
        </w:rPr>
        <w:t>Considering the overall set of models</w:t>
      </w:r>
      <w:r w:rsidR="00773EA2" w:rsidRPr="003B3AAF">
        <w:rPr>
          <w:rFonts w:cstheme="minorHAnsi"/>
        </w:rPr>
        <w:t>, the main changes are as follows:</w:t>
      </w:r>
    </w:p>
    <w:p w14:paraId="1A4AE1AA" w14:textId="6C3FE702" w:rsidR="00DC785D" w:rsidRPr="003B3AAF" w:rsidRDefault="004479B7" w:rsidP="00C2257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Major enhancements to the modeling of p</w:t>
      </w:r>
      <w:r w:rsidR="00DC785D" w:rsidRPr="003B3AAF">
        <w:rPr>
          <w:rFonts w:asciiTheme="minorHAnsi" w:hAnsiTheme="minorHAnsi" w:cstheme="minorHAnsi"/>
        </w:rPr>
        <w:t>hotonic impairment</w:t>
      </w:r>
    </w:p>
    <w:p w14:paraId="65BE4F48" w14:textId="1DCB50A4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Extensive oam enhancements including OAM supports simplified NCM (referencing CEPs)</w:t>
      </w:r>
    </w:p>
    <w:p w14:paraId="446B0218" w14:textId="60B791E7" w:rsidR="002D0307" w:rsidRPr="003B3AAF" w:rsidRDefault="002D0307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tapi-fm has been added to consolidate alarm and pm reporting structures</w:t>
      </w:r>
    </w:p>
    <w:p w14:paraId="034CDDA8" w14:textId="634468D1" w:rsidR="00BB2546" w:rsidRPr="003B3AAF" w:rsidRDefault="002D0307" w:rsidP="00BB254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</w:t>
      </w:r>
      <w:r w:rsidR="00BB2546" w:rsidRPr="003B3AAF">
        <w:rPr>
          <w:rFonts w:asciiTheme="minorHAnsi" w:hAnsiTheme="minorHAnsi" w:cstheme="minorHAnsi"/>
        </w:rPr>
        <w:t xml:space="preserve">streaming and </w:t>
      </w:r>
      <w:r w:rsidR="00FD3BD2" w:rsidRPr="003B3AAF">
        <w:rPr>
          <w:rFonts w:asciiTheme="minorHAnsi" w:hAnsiTheme="minorHAnsi" w:cstheme="minorHAnsi"/>
        </w:rPr>
        <w:t>tapi</w:t>
      </w:r>
      <w:r w:rsidRPr="003B3AAF">
        <w:rPr>
          <w:rFonts w:asciiTheme="minorHAnsi" w:hAnsiTheme="minorHAnsi" w:cstheme="minorHAnsi"/>
        </w:rPr>
        <w:t>-</w:t>
      </w:r>
      <w:r w:rsidR="00BB2546" w:rsidRPr="003B3AAF">
        <w:rPr>
          <w:rFonts w:asciiTheme="minorHAnsi" w:hAnsiTheme="minorHAnsi" w:cstheme="minorHAnsi"/>
        </w:rPr>
        <w:t>notification have been aligned in approach to notification of creation as well as approach to Alarms and PMs reporting</w:t>
      </w:r>
    </w:p>
    <w:p w14:paraId="07A55752" w14:textId="4CFF1806" w:rsidR="00AE0FF8" w:rsidRPr="003B3AAF" w:rsidRDefault="00160601" w:rsidP="00AE0FF8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TAPI v2.1.3 approaches are maintained (as deprecated)</w:t>
      </w:r>
    </w:p>
    <w:p w14:paraId="2F5F72C6" w14:textId="51B30D4F" w:rsidR="00622FBB" w:rsidRPr="003B3AAF" w:rsidRDefault="00F1244F" w:rsidP="00622FB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tapi-streaming has been enhanced in preparation for efficient PM streaming</w:t>
      </w:r>
    </w:p>
    <w:p w14:paraId="261CE82B" w14:textId="0F7C8BA3" w:rsidR="00622FBB" w:rsidRPr="003B3AAF" w:rsidRDefault="00622FBB" w:rsidP="00622FBB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Efficient PM streaming</w:t>
      </w:r>
      <w:r w:rsidR="00294CC9" w:rsidRPr="003B3AAF">
        <w:rPr>
          <w:rFonts w:asciiTheme="minorHAnsi" w:hAnsiTheme="minorHAnsi" w:cstheme="minorHAnsi"/>
        </w:rPr>
        <w:t xml:space="preserve"> model</w:t>
      </w:r>
      <w:r w:rsidRPr="003B3AAF">
        <w:rPr>
          <w:rFonts w:asciiTheme="minorHAnsi" w:hAnsiTheme="minorHAnsi" w:cstheme="minorHAnsi"/>
        </w:rPr>
        <w:t xml:space="preserve"> included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7ABC4178" w14:textId="44FF0925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</w:t>
      </w:r>
      <w:r w:rsidR="005E55FB" w:rsidRPr="003B3AAF">
        <w:rPr>
          <w:rFonts w:asciiTheme="minorHAnsi" w:hAnsiTheme="minorHAnsi" w:cstheme="minorHAnsi"/>
        </w:rPr>
        <w:t>s</w:t>
      </w:r>
      <w:r w:rsidRPr="003B3AAF">
        <w:rPr>
          <w:rFonts w:asciiTheme="minorHAnsi" w:hAnsiTheme="minorHAnsi" w:cstheme="minorHAnsi"/>
        </w:rPr>
        <w:t>treaming has been positioned in the same way TAPI Notification is positioned.</w:t>
      </w:r>
    </w:p>
    <w:p w14:paraId="232886D1" w14:textId="34231353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Each technology agnostic module specifies augments to Streaming and Notification. </w:t>
      </w:r>
    </w:p>
    <w:p w14:paraId="64C8BAE4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All technology agnostic modules will import both TapiNotification and TapiStreaming. </w:t>
      </w:r>
    </w:p>
    <w:p w14:paraId="03B6BB29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Object Creation model is now aligned for both Notification and Streaming.</w:t>
      </w:r>
    </w:p>
    <w:p w14:paraId="4CFD15A7" w14:textId="77777777" w:rsidR="00496ABC" w:rsidRPr="003B3AAF" w:rsidRDefault="00496ABC" w:rsidP="00496AB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tapi-odu has changed to tapi-digital-otn</w:t>
      </w:r>
    </w:p>
    <w:p w14:paraId="01864DB6" w14:textId="77777777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Layering has been enhanced such that:</w:t>
      </w:r>
    </w:p>
    <w:p w14:paraId="185FDF0A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PHOTONIC_LAYER_QUALIFIER_{ SMC, OMSA, OTSA, OTS_OMS</w:t>
      </w:r>
      <w:r w:rsidRPr="003B3AAF" w:rsidDel="005C304B">
        <w:rPr>
          <w:rFonts w:asciiTheme="minorHAnsi" w:hAnsiTheme="minorHAnsi" w:cstheme="minorHAnsi"/>
        </w:rPr>
        <w:t xml:space="preserve"> </w:t>
      </w:r>
      <w:r w:rsidRPr="003B3AAF">
        <w:rPr>
          <w:rFonts w:asciiTheme="minorHAnsi" w:hAnsiTheme="minorHAnsi" w:cstheme="minorHAnsi"/>
        </w:rPr>
        <w:t xml:space="preserve">} layer qualifiers are </w:t>
      </w:r>
      <w:r w:rsidRPr="003B3AAF">
        <w:rPr>
          <w:rFonts w:asciiTheme="minorHAnsi" w:hAnsiTheme="minorHAnsi" w:cstheme="minorHAnsi"/>
          <w:b/>
          <w:bCs/>
        </w:rPr>
        <w:t>deprecated</w:t>
      </w:r>
      <w:r w:rsidRPr="003B3AAF">
        <w:rPr>
          <w:rFonts w:asciiTheme="minorHAnsi" w:hAnsiTheme="minorHAnsi" w:cstheme="minorHAnsi"/>
        </w:rPr>
        <w:t>.</w:t>
      </w:r>
      <w:r w:rsidRPr="003B3AAF">
        <w:rPr>
          <w:rFonts w:asciiTheme="minorHAnsi" w:hAnsiTheme="minorHAnsi" w:cstheme="minorHAnsi"/>
          <w:color w:val="FF0000"/>
        </w:rPr>
        <w:t xml:space="preserve">  </w:t>
      </w:r>
    </w:p>
    <w:p w14:paraId="30FC44A6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PHOTONIC_LAYER_QUALIFIER_{ OCH, NMC, OTSi } layer qualifiers </w:t>
      </w:r>
      <w:r w:rsidRPr="003B3AAF">
        <w:rPr>
          <w:rFonts w:asciiTheme="minorHAnsi" w:hAnsiTheme="minorHAnsi" w:cstheme="minorHAnsi"/>
          <w:b/>
          <w:bCs/>
        </w:rPr>
        <w:t xml:space="preserve">are not used </w:t>
      </w:r>
      <w:r w:rsidRPr="003B3AAF">
        <w:rPr>
          <w:rFonts w:asciiTheme="minorHAnsi" w:hAnsiTheme="minorHAnsi" w:cstheme="minorHAnsi"/>
          <w:i/>
          <w:iCs/>
        </w:rPr>
        <w:t>(candidates for future deprecation).</w:t>
      </w:r>
      <w:r w:rsidRPr="003B3AAF">
        <w:rPr>
          <w:rFonts w:asciiTheme="minorHAnsi" w:hAnsiTheme="minorHAnsi" w:cstheme="minorHAnsi"/>
        </w:rPr>
        <w:t xml:space="preserve"> The RIA mandates the use of OTSiMC which integrates the ITU-T OTSi and MC concepts (as well as the OCH).</w:t>
      </w:r>
      <w:r w:rsidRPr="003B3AAF">
        <w:rPr>
          <w:rFonts w:asciiTheme="minorHAnsi" w:hAnsiTheme="minorHAnsi" w:cstheme="minorHAnsi"/>
          <w:color w:val="FF0000"/>
        </w:rPr>
        <w:t xml:space="preserve">  </w:t>
      </w:r>
    </w:p>
    <w:p w14:paraId="58E25441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PHOTONIC_LAYER_QUALIFIER_{MCA, OTSiMCA} when applied to </w:t>
      </w:r>
      <w:r w:rsidRPr="003B3AAF">
        <w:rPr>
          <w:rFonts w:asciiTheme="minorHAnsi" w:hAnsiTheme="minorHAnsi" w:cstheme="minorHAnsi"/>
          <w:i/>
          <w:iCs/>
        </w:rPr>
        <w:t>ROADM-to-ROADM</w:t>
      </w:r>
      <w:r w:rsidRPr="003B3AAF">
        <w:rPr>
          <w:rFonts w:asciiTheme="minorHAnsi" w:hAnsiTheme="minorHAnsi" w:cstheme="minorHAnsi"/>
        </w:rPr>
        <w:t xml:space="preserve"> scenarios are </w:t>
      </w:r>
      <w:r w:rsidRPr="003B3AAF">
        <w:rPr>
          <w:rFonts w:asciiTheme="minorHAnsi" w:hAnsiTheme="minorHAnsi" w:cstheme="minorHAnsi"/>
          <w:b/>
          <w:bCs/>
        </w:rPr>
        <w:t>left for further study</w:t>
      </w:r>
      <w:r w:rsidRPr="003B3AAF">
        <w:rPr>
          <w:rFonts w:asciiTheme="minorHAnsi" w:hAnsiTheme="minorHAnsi" w:cstheme="minorHAnsi"/>
        </w:rPr>
        <w:t xml:space="preserve">. </w:t>
      </w:r>
    </w:p>
    <w:p w14:paraId="7DC72FCB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PHOTONIC_LAYER_QUALIFIER_{OTSiA, OTSiMCA} when applied to </w:t>
      </w:r>
      <w:r w:rsidRPr="003B3AAF">
        <w:rPr>
          <w:rFonts w:asciiTheme="minorHAnsi" w:hAnsiTheme="minorHAnsi" w:cstheme="minorHAnsi"/>
          <w:i/>
          <w:iCs/>
        </w:rPr>
        <w:t>Transceiver-to-Transceiver</w:t>
      </w:r>
      <w:r w:rsidRPr="003B3AAF">
        <w:rPr>
          <w:rFonts w:asciiTheme="minorHAnsi" w:hAnsiTheme="minorHAnsi" w:cstheme="minorHAnsi"/>
        </w:rPr>
        <w:t xml:space="preserve"> scenarios are </w:t>
      </w:r>
      <w:r w:rsidRPr="003B3AAF">
        <w:rPr>
          <w:rFonts w:asciiTheme="minorHAnsi" w:hAnsiTheme="minorHAnsi" w:cstheme="minorHAnsi"/>
          <w:b/>
          <w:bCs/>
        </w:rPr>
        <w:t>left for further study.</w:t>
      </w:r>
      <w:r w:rsidRPr="003B3AAF">
        <w:rPr>
          <w:rFonts w:asciiTheme="minorHAnsi" w:hAnsiTheme="minorHAnsi" w:cstheme="minorHAnsi"/>
        </w:rPr>
        <w:t xml:space="preserve"> </w:t>
      </w:r>
    </w:p>
    <w:p w14:paraId="5D816FBD" w14:textId="77777777" w:rsidR="00F1244F" w:rsidRPr="003B3AAF" w:rsidRDefault="00F1244F" w:rsidP="00F1244F">
      <w:pPr>
        <w:pStyle w:val="ListParagraph"/>
        <w:numPr>
          <w:ilvl w:val="2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RIA only considers the provisioning of assemblies indirectly via the provisioning of client services (ODU/OTU). The direct provisioning of OTSiA, OTSiMCA services may apply in support of other clients not covered by this RIA.</w:t>
      </w:r>
    </w:p>
    <w:p w14:paraId="49A87C34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New DIGITAL_OTN TAPI layer protocol name that models the OTU/ODU G.872 layers.  The use of ODU TAPI layer protocol name is deprecated.</w:t>
      </w:r>
    </w:p>
    <w:p w14:paraId="5FB1A8DC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OTU_TYPE identity has been added (extending the LAYER_PROTOCOL_QUALIFIER) as well as OTU_TYPE_OTU1, OTU2, OTU3, OTU4 and OTU_CN identities.</w:t>
      </w:r>
    </w:p>
    <w:p w14:paraId="3DA7F52F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OTS_MEDIA has been added to replace and clarify the use of</w:t>
      </w:r>
      <w:del w:id="238" w:author="Davis, Nigel" w:date="2025-03-20T12:05:00Z" w16du:dateUtc="2025-03-20T12:05:00Z">
        <w:r w:rsidRPr="003B3AAF" w:rsidDel="00D75B88">
          <w:rPr>
            <w:rFonts w:asciiTheme="minorHAnsi" w:hAnsiTheme="minorHAnsi" w:cstheme="minorHAnsi"/>
          </w:rPr>
          <w:delText xml:space="preserve"> </w:delText>
        </w:r>
      </w:del>
      <w:r w:rsidRPr="003B3AAF">
        <w:rPr>
          <w:rFonts w:asciiTheme="minorHAnsi" w:hAnsiTheme="minorHAnsi" w:cstheme="minorHAnsi"/>
        </w:rPr>
        <w:t xml:space="preserve"> OTS and UNSPECIFIED protocol layer qualifiers while avoiding an excessive number of NEP/CEPs (i.e., avoid duplication of OTS and PHYSICAL MEDIA) </w:t>
      </w:r>
    </w:p>
    <w:p w14:paraId="6F75F02D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PHOTONIC_LAYER_QUALIFIER_OTSiMC protocol layer qualifier potentially includes information on the OTSi signal at the termination point (with electrical/optical conversion). </w:t>
      </w:r>
    </w:p>
    <w:p w14:paraId="5A797B91" w14:textId="577F7039" w:rsidR="00F1244F" w:rsidRDefault="00F1244F" w:rsidP="00F1244F">
      <w:pPr>
        <w:pStyle w:val="ListParagraph"/>
        <w:numPr>
          <w:ilvl w:val="2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Note that OTSiMC is now extended to the transponder.</w:t>
      </w:r>
    </w:p>
    <w:p w14:paraId="61963CF7" w14:textId="4A3D7080" w:rsidR="00444FD1" w:rsidRPr="003B3AAF" w:rsidRDefault="00444FD1" w:rsidP="00444FD1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In the RIA TR-547 3.2 introduced the usage of OTSiMCA as the lpq for generic transponder to transponder connectivit</w:t>
      </w:r>
      <w:ins w:id="239" w:author="Davis, Nigel" w:date="2025-03-20T12:05:00Z" w16du:dateUtc="2025-03-20T12:05:00Z">
        <w:r w:rsidR="00E97E60">
          <w:rPr>
            <w:rFonts w:asciiTheme="minorHAnsi" w:hAnsiTheme="minorHAnsi" w:cstheme="minorHAnsi"/>
          </w:rPr>
          <w:t>y</w:t>
        </w:r>
      </w:ins>
      <w:del w:id="240" w:author="Davis, Nigel" w:date="2025-03-20T12:05:00Z" w16du:dateUtc="2025-03-20T12:05:00Z">
        <w:r w:rsidDel="00E97E60">
          <w:rPr>
            <w:rFonts w:asciiTheme="minorHAnsi" w:hAnsiTheme="minorHAnsi" w:cstheme="minorHAnsi"/>
          </w:rPr>
          <w:delText>ies</w:delText>
        </w:r>
      </w:del>
      <w:r>
        <w:rPr>
          <w:rFonts w:asciiTheme="minorHAnsi" w:hAnsiTheme="minorHAnsi" w:cstheme="minorHAnsi"/>
        </w:rPr>
        <w:t xml:space="preserve"> (2.6.0)</w:t>
      </w:r>
    </w:p>
    <w:p w14:paraId="481862A9" w14:textId="7107FCC8" w:rsidR="00CA264A" w:rsidRPr="003B3AAF" w:rsidRDefault="00250894" w:rsidP="00CA264A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s</w:t>
      </w:r>
      <w:r w:rsidR="00CA264A" w:rsidRPr="003B3AAF">
        <w:rPr>
          <w:rFonts w:asciiTheme="minorHAnsi" w:hAnsiTheme="minorHAnsi" w:cstheme="minorHAnsi"/>
        </w:rPr>
        <w:t>erver</w:t>
      </w:r>
      <w:r w:rsidRPr="003B3AAF">
        <w:rPr>
          <w:rFonts w:asciiTheme="minorHAnsi" w:hAnsiTheme="minorHAnsi" w:cstheme="minorHAnsi"/>
        </w:rPr>
        <w:t>-</w:t>
      </w:r>
      <w:r w:rsidR="00CA264A" w:rsidRPr="003B3AAF">
        <w:rPr>
          <w:rFonts w:asciiTheme="minorHAnsi" w:hAnsiTheme="minorHAnsi" w:cstheme="minorHAnsi"/>
        </w:rPr>
        <w:t>connection</w:t>
      </w:r>
      <w:r w:rsidRPr="003B3AAF">
        <w:rPr>
          <w:rFonts w:asciiTheme="minorHAnsi" w:hAnsiTheme="minorHAnsi" w:cstheme="minorHAnsi"/>
        </w:rPr>
        <w:t xml:space="preserve"> has been added to allow direct client to server navigation</w:t>
      </w:r>
      <w:r w:rsidR="00F1244F" w:rsidRPr="003B3AAF">
        <w:rPr>
          <w:rFonts w:asciiTheme="minorHAnsi" w:hAnsiTheme="minorHAnsi" w:cstheme="minorHAnsi"/>
        </w:rPr>
        <w:t>.</w:t>
      </w:r>
    </w:p>
    <w:p w14:paraId="1F6D5798" w14:textId="1E14639A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physical-route has been added to enable the reporting of the route of a connection through a complex photonic device.</w:t>
      </w:r>
    </w:p>
    <w:p w14:paraId="0F3DD7C0" w14:textId="0A713BD6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 profile entity has been added.</w:t>
      </w:r>
    </w:p>
    <w:p w14:paraId="61445689" w14:textId="14584B3B" w:rsidR="00C2257D" w:rsidRPr="003B3AAF" w:rsidRDefault="007C25CB" w:rsidP="00C2257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Several enums have been converted to identities to allow extension.</w:t>
      </w:r>
    </w:p>
    <w:p w14:paraId="4E641EE9" w14:textId="77777777" w:rsidR="008E7CF2" w:rsidRPr="003B3AAF" w:rsidRDefault="004A0EF7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Some RPCs have been removed and some deprecated. </w:t>
      </w:r>
    </w:p>
    <w:p w14:paraId="5CC394AD" w14:textId="4DA07A62" w:rsidR="008518F8" w:rsidRPr="003B3AAF" w:rsidRDefault="004A0EF7" w:rsidP="008E7CF2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RPCs</w:t>
      </w:r>
      <w:r w:rsidR="000B61F6" w:rsidRPr="003B3AAF">
        <w:rPr>
          <w:rFonts w:asciiTheme="minorHAnsi" w:hAnsiTheme="minorHAnsi" w:cstheme="minorHAnsi"/>
        </w:rPr>
        <w:t xml:space="preserve"> have been removed in version 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.</w:t>
      </w:r>
    </w:p>
    <w:p w14:paraId="01B71820" w14:textId="77777777" w:rsidR="008518F8" w:rsidRPr="003B3AAF" w:rsidRDefault="00C31A89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NEP/SIP capability model has been enhanced (potential payload) including supported-layer-protocol-qualifier</w:t>
      </w:r>
    </w:p>
    <w:p w14:paraId="5E2E9276" w14:textId="77777777" w:rsidR="008518F8" w:rsidRPr="003B3AAF" w:rsidRDefault="003A529D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resiliency-route-constraint has been added to allow for enhanced </w:t>
      </w:r>
      <w:r w:rsidR="00F67134" w:rsidRPr="003B3AAF">
        <w:rPr>
          <w:rFonts w:asciiTheme="minorHAnsi" w:hAnsiTheme="minorHAnsi" w:cstheme="minorHAnsi"/>
        </w:rPr>
        <w:t>protection route requests.</w:t>
      </w:r>
    </w:p>
    <w:p w14:paraId="71FC4C0E" w14:textId="5C9533F1" w:rsidR="00BB5E69" w:rsidRPr="003B3AAF" w:rsidRDefault="005C4368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tapi-n</w:t>
      </w:r>
      <w:r w:rsidR="00C66684" w:rsidRPr="003B3AAF">
        <w:rPr>
          <w:rFonts w:asciiTheme="minorHAnsi" w:hAnsiTheme="minorHAnsi" w:cstheme="minorHAnsi"/>
        </w:rPr>
        <w:t xml:space="preserve">otification usage </w:t>
      </w:r>
      <w:r w:rsidR="00CC1355" w:rsidRPr="003B3AAF">
        <w:rPr>
          <w:rFonts w:asciiTheme="minorHAnsi" w:hAnsiTheme="minorHAnsi" w:cstheme="minorHAnsi"/>
        </w:rPr>
        <w:t xml:space="preserve">has been </w:t>
      </w:r>
      <w:r w:rsidR="00C66684" w:rsidRPr="003B3AAF">
        <w:rPr>
          <w:rFonts w:asciiTheme="minorHAnsi" w:hAnsiTheme="minorHAnsi" w:cstheme="minorHAnsi"/>
        </w:rPr>
        <w:t>clarified</w:t>
      </w:r>
      <w:r w:rsidR="00CC1355" w:rsidRPr="003B3AAF">
        <w:rPr>
          <w:rFonts w:asciiTheme="minorHAnsi" w:hAnsiTheme="minorHAnsi" w:cstheme="minorHAnsi"/>
        </w:rPr>
        <w:t xml:space="preserve"> further</w:t>
      </w:r>
    </w:p>
    <w:p w14:paraId="6555948E" w14:textId="77777777" w:rsidR="00CC1355" w:rsidRPr="003B3AAF" w:rsidRDefault="00160601" w:rsidP="00CC13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Connectivity service</w:t>
      </w:r>
      <w:r w:rsidR="005140EA" w:rsidRPr="003B3AAF">
        <w:rPr>
          <w:rFonts w:asciiTheme="minorHAnsi" w:hAnsiTheme="minorHAnsi" w:cstheme="minorHAnsi"/>
        </w:rPr>
        <w:t xml:space="preserve"> constraints </w:t>
      </w:r>
      <w:r w:rsidRPr="003B3AAF">
        <w:rPr>
          <w:rFonts w:asciiTheme="minorHAnsi" w:hAnsiTheme="minorHAnsi" w:cstheme="minorHAnsi"/>
        </w:rPr>
        <w:t xml:space="preserve">have been </w:t>
      </w:r>
      <w:r w:rsidR="005140EA" w:rsidRPr="003B3AAF">
        <w:rPr>
          <w:rFonts w:asciiTheme="minorHAnsi" w:hAnsiTheme="minorHAnsi" w:cstheme="minorHAnsi"/>
        </w:rPr>
        <w:t>improved</w:t>
      </w:r>
      <w:r w:rsidR="00F3085B" w:rsidRPr="003B3AAF">
        <w:rPr>
          <w:rFonts w:asciiTheme="minorHAnsi" w:hAnsiTheme="minorHAnsi" w:cstheme="minorHAnsi"/>
        </w:rPr>
        <w:t xml:space="preserve"> </w:t>
      </w:r>
      <w:r w:rsidRPr="003B3AAF">
        <w:rPr>
          <w:rFonts w:asciiTheme="minorHAnsi" w:hAnsiTheme="minorHAnsi" w:cstheme="minorHAnsi"/>
        </w:rPr>
        <w:t>to include</w:t>
      </w:r>
      <w:r w:rsidR="00F3085B" w:rsidRPr="003B3AAF">
        <w:rPr>
          <w:rFonts w:asciiTheme="minorHAnsi" w:hAnsiTheme="minorHAnsi" w:cstheme="minorHAnsi"/>
        </w:rPr>
        <w:t xml:space="preserve"> constraints on resilience routes</w:t>
      </w:r>
    </w:p>
    <w:p w14:paraId="265B687E" w14:textId="222E944B" w:rsidR="00CC1355" w:rsidRPr="003B3AAF" w:rsidRDefault="00CC1355" w:rsidP="00CC13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frequencies are in Hz</w:t>
      </w:r>
    </w:p>
    <w:p w14:paraId="1E9BDCF3" w14:textId="77777777" w:rsidR="00CA264A" w:rsidRPr="003B3AAF" w:rsidRDefault="00C03038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strand-joint has been added to allow detailed modeling of impairments at </w:t>
      </w:r>
      <w:r w:rsidR="00CA264A" w:rsidRPr="003B3AAF">
        <w:rPr>
          <w:rFonts w:asciiTheme="minorHAnsi" w:hAnsiTheme="minorHAnsi" w:cstheme="minorHAnsi"/>
        </w:rPr>
        <w:t>joints and junctions</w:t>
      </w:r>
    </w:p>
    <w:p w14:paraId="5C9FE137" w14:textId="77777777" w:rsidR="00F1244F" w:rsidRPr="003B3AAF" w:rsidRDefault="00F62CD2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Access port supports SIP</w:t>
      </w:r>
    </w:p>
    <w:p w14:paraId="59A6292C" w14:textId="77777777" w:rsidR="00496ABC" w:rsidRPr="003B3AAF" w:rsidRDefault="00D06D66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Internal points </w:t>
      </w:r>
      <w:r w:rsidR="00F1244F" w:rsidRPr="003B3AAF">
        <w:rPr>
          <w:rFonts w:asciiTheme="minorHAnsi" w:hAnsiTheme="minorHAnsi" w:cstheme="minorHAnsi"/>
        </w:rPr>
        <w:t>have been added to</w:t>
      </w:r>
      <w:r w:rsidRPr="003B3AAF">
        <w:rPr>
          <w:rFonts w:asciiTheme="minorHAnsi" w:hAnsiTheme="minorHAnsi" w:cstheme="minorHAnsi"/>
        </w:rPr>
        <w:t xml:space="preserve"> </w:t>
      </w:r>
      <w:r w:rsidR="005F1E26" w:rsidRPr="003B3AAF">
        <w:rPr>
          <w:rFonts w:asciiTheme="minorHAnsi" w:hAnsiTheme="minorHAnsi" w:cstheme="minorHAnsi"/>
        </w:rPr>
        <w:t>connectivity service</w:t>
      </w:r>
    </w:p>
    <w:p w14:paraId="54C4236C" w14:textId="77777777" w:rsidR="00496ABC" w:rsidRPr="003B3AAF" w:rsidRDefault="00496ABC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General i</w:t>
      </w:r>
      <w:r w:rsidR="00CC1332" w:rsidRPr="003B3AAF">
        <w:rPr>
          <w:rFonts w:asciiTheme="minorHAnsi" w:hAnsiTheme="minorHAnsi" w:cstheme="minorHAnsi"/>
        </w:rPr>
        <w:t xml:space="preserve">mprovements to structures </w:t>
      </w:r>
    </w:p>
    <w:p w14:paraId="7050944D" w14:textId="77777777" w:rsidR="00496ABC" w:rsidRPr="003B3AAF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yang-version “1.1” used throughout.</w:t>
      </w:r>
    </w:p>
    <w:p w14:paraId="5AB5819A" w14:textId="77777777" w:rsidR="00A6636C" w:rsidRPr="003B3AAF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Comments improved throughout.</w:t>
      </w:r>
    </w:p>
    <w:p w14:paraId="1E4872BF" w14:textId="77777777" w:rsidR="00A6636C" w:rsidRPr="003B3AAF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Conditional constraints added to some yang descriptions (aim to add more in future releases).</w:t>
      </w:r>
    </w:p>
    <w:p w14:paraId="0EE13A2D" w14:textId="77777777" w:rsidR="008C1161" w:rsidRPr="003B3AAF" w:rsidRDefault="00CF45FA" w:rsidP="007B2B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RPCs removed from some yang modules (aim to remove all RPCs in next release).</w:t>
      </w:r>
    </w:p>
    <w:p w14:paraId="71817B47" w14:textId="77777777" w:rsidR="008C1161" w:rsidRPr="003B3AAF" w:rsidRDefault="008C1161" w:rsidP="008C116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Many parameters made optional in UML. Note that:</w:t>
      </w:r>
    </w:p>
    <w:p w14:paraId="0F635612" w14:textId="77777777" w:rsidR="008C1161" w:rsidRPr="003B3AAF" w:rsidRDefault="008C1161" w:rsidP="008C1161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UML multiplicity of [1] is converted to YANG as if [0..1]</w:t>
      </w:r>
    </w:p>
    <w:p w14:paraId="4C362D67" w14:textId="56D5958F" w:rsidR="00307B8D" w:rsidRPr="003B3AAF" w:rsidRDefault="008C1161" w:rsidP="00307B8D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TR-547 clarifies the conditions for each parameter</w:t>
      </w:r>
    </w:p>
    <w:p w14:paraId="229A51A2" w14:textId="40C57A77" w:rsidR="00307B8D" w:rsidRPr="003B3AAF" w:rsidRDefault="00307B8D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Sanitized all default values</w:t>
      </w:r>
      <w:r w:rsidR="00095315" w:rsidRPr="003B3AAF">
        <w:rPr>
          <w:rFonts w:asciiTheme="minorHAnsi" w:hAnsiTheme="minorHAnsi" w:cstheme="minorHAnsi"/>
          <w:szCs w:val="22"/>
        </w:rPr>
        <w:t xml:space="preserve"> (2.4.1)</w:t>
      </w:r>
    </w:p>
    <w:p w14:paraId="197972F2" w14:textId="64349104" w:rsidR="00307B8D" w:rsidRPr="003B3AAF" w:rsidRDefault="00307B8D" w:rsidP="0009531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Revie</w:t>
      </w:r>
      <w:r w:rsidRPr="003B3AAF">
        <w:rPr>
          <w:rFonts w:asciiTheme="minorHAnsi" w:hAnsiTheme="minorHAnsi" w:cstheme="minorHAnsi"/>
        </w:rPr>
        <w:t>wed the read/write access of all attributes</w:t>
      </w:r>
      <w:r w:rsidR="00095315" w:rsidRPr="003B3AAF">
        <w:rPr>
          <w:rFonts w:asciiTheme="minorHAnsi" w:hAnsiTheme="minorHAnsi" w:cstheme="minorHAnsi"/>
        </w:rPr>
        <w:t xml:space="preserve"> </w:t>
      </w:r>
      <w:r w:rsidR="00095315" w:rsidRPr="003B3AAF">
        <w:rPr>
          <w:rFonts w:asciiTheme="minorHAnsi" w:hAnsiTheme="minorHAnsi" w:cstheme="minorHAnsi"/>
          <w:szCs w:val="22"/>
        </w:rPr>
        <w:t>(2.4.1)</w:t>
      </w:r>
    </w:p>
    <w:p w14:paraId="7EB504D8" w14:textId="2FAFE4F5" w:rsidR="00307B8D" w:rsidRPr="003B3AAF" w:rsidRDefault="00307B8D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Graphic restructuring and alignment to grid of all diagrams</w:t>
      </w:r>
      <w:r w:rsidR="00095315" w:rsidRPr="003B3AAF">
        <w:rPr>
          <w:rFonts w:asciiTheme="minorHAnsi" w:hAnsiTheme="minorHAnsi" w:cstheme="minorHAnsi"/>
          <w:szCs w:val="22"/>
        </w:rPr>
        <w:t xml:space="preserve"> (2.4.1)</w:t>
      </w:r>
    </w:p>
    <w:p w14:paraId="51FDE0AF" w14:textId="3FFF6403" w:rsidR="00980D17" w:rsidRPr="003B3AAF" w:rsidRDefault="00980D17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Sanitized the revision links in the yang modules</w:t>
      </w:r>
      <w:r w:rsidR="00095315" w:rsidRPr="003B3AAF">
        <w:rPr>
          <w:rFonts w:asciiTheme="minorHAnsi" w:hAnsiTheme="minorHAnsi" w:cstheme="minorHAnsi"/>
          <w:szCs w:val="22"/>
        </w:rPr>
        <w:t xml:space="preserve"> (2.4.1)</w:t>
      </w:r>
    </w:p>
    <w:p w14:paraId="472AAAB4" w14:textId="40601F4C" w:rsidR="00F352AB" w:rsidRPr="003B3AAF" w:rsidRDefault="00F352A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Experimental Switch Operation commands (2.4.1)</w:t>
      </w:r>
    </w:p>
    <w:p w14:paraId="5EEAFDD8" w14:textId="1E636CED" w:rsidR="00F352AB" w:rsidRPr="003B3AAF" w:rsidRDefault="00F352A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Experimental Active Problem List (2.4.1)</w:t>
      </w:r>
    </w:p>
    <w:p w14:paraId="1C7E26BC" w14:textId="77777777" w:rsidR="00702918" w:rsidRPr="003B3AAF" w:rsidRDefault="00702918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Removed the </w:t>
      </w:r>
      <w:r w:rsidRPr="003B3AAF">
        <w:rPr>
          <w:rFonts w:asciiTheme="minorHAnsi" w:hAnsiTheme="minorHAnsi" w:cstheme="minorHAnsi"/>
          <w:i/>
          <w:iCs/>
          <w:szCs w:val="22"/>
        </w:rPr>
        <w:t>Reference Implementation</w:t>
      </w:r>
      <w:r w:rsidRPr="003B3AAF">
        <w:rPr>
          <w:rFonts w:asciiTheme="minorHAnsi" w:hAnsiTheme="minorHAnsi" w:cstheme="minorHAnsi"/>
          <w:szCs w:val="22"/>
        </w:rPr>
        <w:t xml:space="preserve"> repository from TAPI Github (2.4.1)</w:t>
      </w:r>
    </w:p>
    <w:p w14:paraId="50910E55" w14:textId="6C27B293" w:rsidR="00702918" w:rsidRPr="003B3AAF" w:rsidRDefault="00702918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CommonExplicit and CommonOrganizationalExplicit to OtsiConfigPac for the provisioning of all transceiver parameters, e.g., for the case where a predefined Profile to be referenced is not available (2.4.1)</w:t>
      </w:r>
      <w:r w:rsidR="002B2C0D">
        <w:rPr>
          <w:rFonts w:asciiTheme="minorHAnsi" w:hAnsiTheme="minorHAnsi" w:cstheme="minorHAnsi"/>
          <w:szCs w:val="22"/>
        </w:rPr>
        <w:t xml:space="preserve"> Removed in (2.6.0), see related chapter.</w:t>
      </w:r>
    </w:p>
    <w:p w14:paraId="4E8A8B61" w14:textId="7D0D9527" w:rsidR="005D7667" w:rsidRPr="003B3AAF" w:rsidRDefault="005D7667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Major enhancements in OAM model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5C81B9CB" w14:textId="1BCEA45E" w:rsidR="00622FBB" w:rsidRPr="003B3AAF" w:rsidRDefault="00622FB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Links may be created, modified and deleted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30FA870C" w14:textId="6673AF07" w:rsidR="00170EDB" w:rsidRDefault="00622FBB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 computation has been improved with the addition of path set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AD3CAC9" w14:textId="0E581B01" w:rsidR="00BD5E93" w:rsidRDefault="00BD5E93" w:rsidP="00BD5E93">
      <w:pPr>
        <w:pStyle w:val="ListParagraph"/>
        <w:numPr>
          <w:ilvl w:val="0"/>
          <w:numId w:val="30"/>
        </w:numPr>
        <w:rPr>
          <w:ins w:id="241" w:author="Davis, Nigel" w:date="2025-03-17T11:00:00Z" w16du:dateUtc="2025-03-17T11:00:00Z"/>
          <w:rFonts w:asciiTheme="minorHAnsi" w:hAnsiTheme="minorHAnsi" w:cstheme="minorHAnsi"/>
          <w:szCs w:val="22"/>
        </w:rPr>
      </w:pPr>
      <w:ins w:id="242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YANG min-value and max-value removed in most places as there were strong arguments for cases where each (now removed) statement was potentially invalid (especially where TR-547 indicated that the property was conditional, yet the min-value made it mandatory)</w:t>
        </w:r>
      </w:ins>
      <w:ins w:id="243" w:author="Davis, Nigel" w:date="2025-03-20T09:27:00Z" w16du:dateUtc="2025-03-20T09:27:00Z">
        <w:r w:rsidR="00E45773">
          <w:rPr>
            <w:rFonts w:asciiTheme="minorHAnsi" w:hAnsiTheme="minorHAnsi" w:cstheme="minorHAnsi"/>
            <w:szCs w:val="22"/>
          </w:rPr>
          <w:t xml:space="preserve">. This </w:t>
        </w:r>
        <w:r w:rsidR="00BB45F6">
          <w:rPr>
            <w:rFonts w:asciiTheme="minorHAnsi" w:hAnsiTheme="minorHAnsi" w:cstheme="minorHAnsi"/>
            <w:szCs w:val="22"/>
          </w:rPr>
          <w:t xml:space="preserve">change is considered as a correction to an invalid constraint. This is considered as </w:t>
        </w:r>
      </w:ins>
      <w:ins w:id="244" w:author="Davis, Nigel" w:date="2025-03-20T09:28:00Z" w16du:dateUtc="2025-03-20T09:28:00Z">
        <w:r w:rsidR="00BB45F6">
          <w:rPr>
            <w:rFonts w:asciiTheme="minorHAnsi" w:hAnsiTheme="minorHAnsi" w:cstheme="minorHAnsi"/>
            <w:szCs w:val="22"/>
          </w:rPr>
          <w:t>backward compatible.</w:t>
        </w:r>
      </w:ins>
      <w:ins w:id="245" w:author="Davis, Nigel" w:date="2025-03-20T09:27:00Z" w16du:dateUtc="2025-03-20T09:27:00Z">
        <w:r w:rsidR="00BB45F6">
          <w:rPr>
            <w:rFonts w:asciiTheme="minorHAnsi" w:hAnsiTheme="minorHAnsi" w:cstheme="minorHAnsi"/>
            <w:szCs w:val="22"/>
          </w:rPr>
          <w:t xml:space="preserve"> </w:t>
        </w:r>
      </w:ins>
    </w:p>
    <w:p w14:paraId="4A173D56" w14:textId="5AB26413" w:rsidR="00BD5E93" w:rsidRDefault="00BD5E93" w:rsidP="00BD5E93">
      <w:pPr>
        <w:pStyle w:val="ListParagraph"/>
        <w:numPr>
          <w:ilvl w:val="0"/>
          <w:numId w:val="30"/>
        </w:numPr>
        <w:rPr>
          <w:ins w:id="246" w:author="Davis, Nigel" w:date="2025-03-17T11:00:00Z" w16du:dateUtc="2025-03-17T11:00:00Z"/>
          <w:rFonts w:asciiTheme="minorHAnsi" w:hAnsiTheme="minorHAnsi" w:cstheme="minorHAnsi"/>
          <w:szCs w:val="22"/>
        </w:rPr>
      </w:pPr>
      <w:ins w:id="247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TAPI PROTO file constructed and published. This is use by TAPI Streaming.</w:t>
        </w:r>
      </w:ins>
      <w:ins w:id="248" w:author="Davis, Nigel" w:date="2025-03-20T09:28:00Z" w16du:dateUtc="2025-03-20T09:28:00Z">
        <w:r w:rsidR="00BB45F6">
          <w:rPr>
            <w:rFonts w:asciiTheme="minorHAnsi" w:hAnsiTheme="minorHAnsi" w:cstheme="minorHAnsi"/>
            <w:szCs w:val="22"/>
          </w:rPr>
          <w:t xml:space="preserve"> The </w:t>
        </w:r>
        <w:r w:rsidR="00446963">
          <w:rPr>
            <w:rFonts w:asciiTheme="minorHAnsi" w:hAnsiTheme="minorHAnsi" w:cstheme="minorHAnsi"/>
            <w:szCs w:val="22"/>
          </w:rPr>
          <w:t xml:space="preserve">PROTO file includes some corrections to strings. This should be backward compatible with the </w:t>
        </w:r>
      </w:ins>
      <w:ins w:id="249" w:author="Davis, Nigel" w:date="2025-03-20T09:29:00Z" w16du:dateUtc="2025-03-20T09:29:00Z">
        <w:r w:rsidR="00446963">
          <w:rPr>
            <w:rFonts w:asciiTheme="minorHAnsi" w:hAnsiTheme="minorHAnsi" w:cstheme="minorHAnsi"/>
            <w:szCs w:val="22"/>
          </w:rPr>
          <w:t>previous version as there are no “on-the-wire” changes.</w:t>
        </w:r>
      </w:ins>
      <w:ins w:id="250" w:author="Davis, Nigel" w:date="2025-03-20T09:34:00Z" w16du:dateUtc="2025-03-20T09:34:00Z">
        <w:r w:rsidR="00C21D92">
          <w:rPr>
            <w:rFonts w:asciiTheme="minorHAnsi" w:hAnsiTheme="minorHAnsi" w:cstheme="minorHAnsi"/>
            <w:szCs w:val="22"/>
          </w:rPr>
          <w:t xml:space="preserve"> This is considered as backward compatible</w:t>
        </w:r>
      </w:ins>
      <w:ins w:id="251" w:author="Davis, Nigel" w:date="2025-03-20T09:38:00Z" w16du:dateUtc="2025-03-20T09:38:00Z">
        <w:r w:rsidR="005B1CCF">
          <w:rPr>
            <w:rFonts w:asciiTheme="minorHAnsi" w:hAnsiTheme="minorHAnsi" w:cstheme="minorHAnsi"/>
            <w:szCs w:val="22"/>
          </w:rPr>
          <w:t>.</w:t>
        </w:r>
      </w:ins>
    </w:p>
    <w:p w14:paraId="7898EE8C" w14:textId="6B76A7E6" w:rsidR="00BD5E93" w:rsidRDefault="00BD5E93" w:rsidP="00BD5E93">
      <w:pPr>
        <w:pStyle w:val="ListParagraph"/>
        <w:numPr>
          <w:ilvl w:val="0"/>
          <w:numId w:val="30"/>
        </w:numPr>
        <w:rPr>
          <w:ins w:id="252" w:author="Davis, Nigel" w:date="2025-03-17T11:00:00Z" w16du:dateUtc="2025-03-17T11:00:00Z"/>
          <w:rFonts w:asciiTheme="minorHAnsi" w:hAnsiTheme="minorHAnsi" w:cstheme="minorHAnsi"/>
          <w:szCs w:val="22"/>
        </w:rPr>
      </w:pPr>
      <w:ins w:id="253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lastRenderedPageBreak/>
          <w:t>Link properties made writable (i.e., not “config false”) to support link adjustment use cases in TR-547.</w:t>
        </w:r>
      </w:ins>
      <w:ins w:id="254" w:author="Davis, Nigel" w:date="2025-03-20T09:34:00Z" w16du:dateUtc="2025-03-20T09:34:00Z">
        <w:r w:rsidR="00C21D92">
          <w:rPr>
            <w:rFonts w:asciiTheme="minorHAnsi" w:hAnsiTheme="minorHAnsi" w:cstheme="minorHAnsi"/>
            <w:szCs w:val="22"/>
          </w:rPr>
          <w:t xml:space="preserve"> This change is considered as a correction to an invalid constraint. This is considered as backward compatible</w:t>
        </w:r>
      </w:ins>
      <w:ins w:id="255" w:author="Davis, Nigel" w:date="2025-03-20T09:38:00Z" w16du:dateUtc="2025-03-20T09:38:00Z">
        <w:r w:rsidR="00200BFF">
          <w:rPr>
            <w:rFonts w:asciiTheme="minorHAnsi" w:hAnsiTheme="minorHAnsi" w:cstheme="minorHAnsi"/>
            <w:szCs w:val="22"/>
          </w:rPr>
          <w:t>.</w:t>
        </w:r>
      </w:ins>
    </w:p>
    <w:p w14:paraId="1E0456B0" w14:textId="469ECE5A" w:rsidR="00BD5E93" w:rsidRPr="00EC4A06" w:rsidRDefault="00BD5E93" w:rsidP="00BD5E93">
      <w:pPr>
        <w:pStyle w:val="ListParagraph"/>
        <w:numPr>
          <w:ilvl w:val="0"/>
          <w:numId w:val="30"/>
        </w:numPr>
        <w:rPr>
          <w:ins w:id="256" w:author="Davis, Nigel" w:date="2025-03-17T11:00:00Z" w16du:dateUtc="2025-03-17T11:00:00Z"/>
          <w:rFonts w:asciiTheme="minorHAnsi" w:hAnsiTheme="minorHAnsi" w:cstheme="minorHAnsi"/>
          <w:szCs w:val="22"/>
        </w:rPr>
      </w:pPr>
      <w:ins w:id="257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 xml:space="preserve">Some changes have been made to </w:t>
        </w:r>
      </w:ins>
      <w:ins w:id="258" w:author="Davis, Nigel" w:date="2025-03-20T09:38:00Z" w16du:dateUtc="2025-03-20T09:38:00Z">
        <w:r w:rsidR="005B1CCF">
          <w:rPr>
            <w:rFonts w:asciiTheme="minorHAnsi" w:hAnsiTheme="minorHAnsi" w:cstheme="minorHAnsi"/>
            <w:szCs w:val="22"/>
          </w:rPr>
          <w:t>“</w:t>
        </w:r>
      </w:ins>
      <w:ins w:id="259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config false</w:t>
        </w:r>
      </w:ins>
      <w:ins w:id="260" w:author="Davis, Nigel" w:date="2025-03-20T09:38:00Z" w16du:dateUtc="2025-03-20T09:38:00Z">
        <w:r w:rsidR="005B1CCF">
          <w:rPr>
            <w:rFonts w:asciiTheme="minorHAnsi" w:hAnsiTheme="minorHAnsi" w:cstheme="minorHAnsi"/>
            <w:szCs w:val="22"/>
          </w:rPr>
          <w:t>”</w:t>
        </w:r>
      </w:ins>
      <w:ins w:id="261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 xml:space="preserve"> usage the </w:t>
        </w:r>
      </w:ins>
      <w:ins w:id="262" w:author="Davis, Nigel" w:date="2025-03-20T09:32:00Z" w16du:dateUtc="2025-03-20T09:32:00Z">
        <w:r w:rsidR="00DB3860">
          <w:rPr>
            <w:rFonts w:asciiTheme="minorHAnsi" w:hAnsiTheme="minorHAnsi" w:cstheme="minorHAnsi"/>
            <w:szCs w:val="22"/>
          </w:rPr>
          <w:t>in tapi-connectivity.yang</w:t>
        </w:r>
      </w:ins>
      <w:ins w:id="263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 xml:space="preserve"> to overcome several </w:t>
        </w:r>
      </w:ins>
      <w:ins w:id="264" w:author="Davis, Nigel" w:date="2025-03-18T09:47:00Z" w16du:dateUtc="2025-03-18T09:47:00Z">
        <w:r w:rsidR="00B10926">
          <w:rPr>
            <w:rFonts w:asciiTheme="minorHAnsi" w:hAnsiTheme="minorHAnsi" w:cstheme="minorHAnsi"/>
            <w:szCs w:val="22"/>
          </w:rPr>
          <w:t xml:space="preserve">YANG validation </w:t>
        </w:r>
      </w:ins>
      <w:ins w:id="265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 xml:space="preserve">issues </w:t>
        </w:r>
      </w:ins>
      <w:ins w:id="266" w:author="Davis, Nigel" w:date="2025-03-18T09:46:00Z" w16du:dateUtc="2025-03-18T09:46:00Z">
        <w:r w:rsidR="008223B1">
          <w:rPr>
            <w:rFonts w:asciiTheme="minorHAnsi" w:hAnsiTheme="minorHAnsi" w:cstheme="minorHAnsi"/>
            <w:szCs w:val="22"/>
          </w:rPr>
          <w:t xml:space="preserve">in </w:t>
        </w:r>
      </w:ins>
      <w:ins w:id="267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2.6.0</w:t>
        </w:r>
      </w:ins>
      <w:ins w:id="268" w:author="Davis, Nigel" w:date="2025-03-20T09:38:00Z" w16du:dateUtc="2025-03-20T09:38:00Z">
        <w:r w:rsidR="005B1CCF">
          <w:rPr>
            <w:rFonts w:asciiTheme="minorHAnsi" w:hAnsiTheme="minorHAnsi" w:cstheme="minorHAnsi"/>
            <w:szCs w:val="22"/>
          </w:rPr>
          <w:t xml:space="preserve"> RC1</w:t>
        </w:r>
      </w:ins>
      <w:ins w:id="269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 xml:space="preserve">. </w:t>
        </w:r>
      </w:ins>
      <w:ins w:id="270" w:author="Davis, Nigel" w:date="2025-03-18T09:47:00Z" w16du:dateUtc="2025-03-18T09:47:00Z">
        <w:r w:rsidR="00B10926">
          <w:rPr>
            <w:rFonts w:asciiTheme="minorHAnsi" w:hAnsiTheme="minorHAnsi" w:cstheme="minorHAnsi"/>
            <w:szCs w:val="22"/>
          </w:rPr>
          <w:t>Note that t</w:t>
        </w:r>
      </w:ins>
      <w:ins w:id="271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here is further work to do on this beyond 2.6.0.</w:t>
        </w:r>
      </w:ins>
      <w:ins w:id="272" w:author="Davis, Nigel" w:date="2025-03-20T09:34:00Z" w16du:dateUtc="2025-03-20T09:34:00Z">
        <w:r w:rsidR="00C21D92">
          <w:rPr>
            <w:rFonts w:asciiTheme="minorHAnsi" w:hAnsiTheme="minorHAnsi" w:cstheme="minorHAnsi"/>
            <w:szCs w:val="22"/>
          </w:rPr>
          <w:t xml:space="preserve"> </w:t>
        </w:r>
      </w:ins>
      <w:ins w:id="273" w:author="Davis, Nigel" w:date="2025-03-20T09:39:00Z" w16du:dateUtc="2025-03-20T09:39:00Z">
        <w:r w:rsidR="00D733B2">
          <w:rPr>
            <w:rFonts w:asciiTheme="minorHAnsi" w:hAnsiTheme="minorHAnsi" w:cstheme="minorHAnsi"/>
            <w:szCs w:val="22"/>
          </w:rPr>
          <w:t>It has been confirmed that none of the statements violate use case needs in TR-547</w:t>
        </w:r>
        <w:r w:rsidR="009A6B42">
          <w:rPr>
            <w:rFonts w:asciiTheme="minorHAnsi" w:hAnsiTheme="minorHAnsi" w:cstheme="minorHAnsi"/>
            <w:szCs w:val="22"/>
          </w:rPr>
          <w:t xml:space="preserve">. </w:t>
        </w:r>
      </w:ins>
      <w:ins w:id="274" w:author="Davis, Nigel" w:date="2025-03-20T09:34:00Z" w16du:dateUtc="2025-03-20T09:34:00Z">
        <w:r w:rsidR="00C21D92">
          <w:rPr>
            <w:rFonts w:asciiTheme="minorHAnsi" w:hAnsiTheme="minorHAnsi" w:cstheme="minorHAnsi"/>
            <w:szCs w:val="22"/>
          </w:rPr>
          <w:t>This is considered as backward compatible</w:t>
        </w:r>
      </w:ins>
      <w:ins w:id="275" w:author="Davis, Nigel" w:date="2025-03-20T09:38:00Z" w16du:dateUtc="2025-03-20T09:38:00Z">
        <w:r w:rsidR="00200BFF">
          <w:rPr>
            <w:rFonts w:asciiTheme="minorHAnsi" w:hAnsiTheme="minorHAnsi" w:cstheme="minorHAnsi"/>
            <w:szCs w:val="22"/>
          </w:rPr>
          <w:t>.</w:t>
        </w:r>
      </w:ins>
    </w:p>
    <w:p w14:paraId="277E7215" w14:textId="4590D55B" w:rsidR="00BD5E93" w:rsidRDefault="00BD5E93" w:rsidP="00BD5E93">
      <w:pPr>
        <w:pStyle w:val="ListParagraph"/>
        <w:numPr>
          <w:ilvl w:val="0"/>
          <w:numId w:val="30"/>
        </w:numPr>
        <w:rPr>
          <w:ins w:id="276" w:author="Davis, Nigel" w:date="2025-03-17T11:00:00Z" w16du:dateUtc="2025-03-17T11:00:00Z"/>
          <w:rFonts w:asciiTheme="minorHAnsi" w:hAnsiTheme="minorHAnsi" w:cstheme="minorHAnsi"/>
          <w:szCs w:val="22"/>
        </w:rPr>
      </w:pPr>
      <w:ins w:id="277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YANG header information improved in all YANG modules</w:t>
        </w:r>
      </w:ins>
      <w:ins w:id="278" w:author="Davis, Nigel" w:date="2025-03-20T09:32:00Z" w16du:dateUtc="2025-03-20T09:32:00Z">
        <w:r w:rsidR="00A159C4">
          <w:rPr>
            <w:rFonts w:asciiTheme="minorHAnsi" w:hAnsiTheme="minorHAnsi" w:cstheme="minorHAnsi"/>
            <w:szCs w:val="22"/>
          </w:rPr>
          <w:t xml:space="preserve"> (not detailed in this document)</w:t>
        </w:r>
      </w:ins>
      <w:ins w:id="279" w:author="Davis, Nigel" w:date="2025-03-20T09:33:00Z" w16du:dateUtc="2025-03-20T09:33:00Z">
        <w:r w:rsidR="00A159C4">
          <w:rPr>
            <w:rFonts w:asciiTheme="minorHAnsi" w:hAnsiTheme="minorHAnsi" w:cstheme="minorHAnsi"/>
            <w:szCs w:val="22"/>
          </w:rPr>
          <w:t>.</w:t>
        </w:r>
      </w:ins>
    </w:p>
    <w:p w14:paraId="38EB68CB" w14:textId="663DD450" w:rsidR="00BD5E93" w:rsidRDefault="00BD5E93" w:rsidP="00BD5E93">
      <w:pPr>
        <w:pStyle w:val="ListParagraph"/>
        <w:numPr>
          <w:ilvl w:val="0"/>
          <w:numId w:val="30"/>
        </w:numPr>
        <w:rPr>
          <w:ins w:id="280" w:author="Davis, Nigel" w:date="2025-03-17T11:00:00Z" w16du:dateUtc="2025-03-17T11:00:00Z"/>
          <w:rFonts w:asciiTheme="minorHAnsi" w:hAnsiTheme="minorHAnsi" w:cstheme="minorHAnsi"/>
          <w:szCs w:val="22"/>
        </w:rPr>
      </w:pPr>
      <w:ins w:id="281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Revision details added to the YAML file</w:t>
        </w:r>
      </w:ins>
      <w:ins w:id="282" w:author="Davis, Nigel" w:date="2025-03-18T09:47:00Z" w16du:dateUtc="2025-03-18T09:47:00Z">
        <w:r w:rsidR="00B10926">
          <w:rPr>
            <w:rFonts w:asciiTheme="minorHAnsi" w:hAnsiTheme="minorHAnsi" w:cstheme="minorHAnsi"/>
            <w:szCs w:val="22"/>
          </w:rPr>
          <w:t xml:space="preserve"> and header improved in </w:t>
        </w:r>
        <w:r w:rsidR="006761E2">
          <w:rPr>
            <w:rFonts w:asciiTheme="minorHAnsi" w:hAnsiTheme="minorHAnsi" w:cstheme="minorHAnsi"/>
            <w:szCs w:val="22"/>
          </w:rPr>
          <w:t>tapi-common.yaml</w:t>
        </w:r>
      </w:ins>
      <w:ins w:id="283" w:author="Davis, Nigel" w:date="2025-03-17T11:00:00Z" w16du:dateUtc="2025-03-17T11:00:00Z">
        <w:r>
          <w:rPr>
            <w:rFonts w:asciiTheme="minorHAnsi" w:hAnsiTheme="minorHAnsi" w:cstheme="minorHAnsi"/>
            <w:szCs w:val="22"/>
          </w:rPr>
          <w:t>.</w:t>
        </w:r>
      </w:ins>
    </w:p>
    <w:p w14:paraId="3A20136E" w14:textId="7817ADBC" w:rsidR="00BD5E93" w:rsidRPr="00A00E7E" w:rsidRDefault="00BD5E93" w:rsidP="00BD5E93">
      <w:pPr>
        <w:pStyle w:val="ListParagraph"/>
        <w:numPr>
          <w:ilvl w:val="0"/>
          <w:numId w:val="30"/>
        </w:numPr>
        <w:rPr>
          <w:ins w:id="284" w:author="Davis, Nigel" w:date="2025-03-17T11:00:00Z" w16du:dateUtc="2025-03-17T11:00:00Z"/>
          <w:rFonts w:asciiTheme="minorHAnsi" w:hAnsiTheme="minorHAnsi" w:cstheme="minorHAnsi"/>
          <w:szCs w:val="22"/>
        </w:rPr>
      </w:pPr>
      <w:ins w:id="285" w:author="Davis, Nigel" w:date="2025-03-17T11:00:00Z" w16du:dateUtc="2025-03-17T11:00:00Z">
        <w:r>
          <w:t>String field restrictions relaxed to “any conformant YANG string” throughout</w:t>
        </w:r>
        <w:r>
          <w:rPr>
            <w:rFonts w:asciiTheme="minorHAnsi" w:hAnsiTheme="minorHAnsi" w:cstheme="minorHAnsi"/>
            <w:szCs w:val="22"/>
          </w:rPr>
          <w:t xml:space="preserve"> TR-547 (no changes to YANG).</w:t>
        </w:r>
      </w:ins>
      <w:ins w:id="286" w:author="Davis, Nigel" w:date="2025-03-20T09:33:00Z" w16du:dateUtc="2025-03-20T09:33:00Z">
        <w:r w:rsidR="00A159C4">
          <w:rPr>
            <w:rFonts w:asciiTheme="minorHAnsi" w:hAnsiTheme="minorHAnsi" w:cstheme="minorHAnsi"/>
            <w:szCs w:val="22"/>
          </w:rPr>
          <w:t xml:space="preserve"> This change is considered as a correction to an invalid constraint. This is considered as backward compatible</w:t>
        </w:r>
      </w:ins>
      <w:ins w:id="287" w:author="Davis, Nigel" w:date="2025-03-20T09:34:00Z" w16du:dateUtc="2025-03-20T09:34:00Z">
        <w:r w:rsidR="00A159C4">
          <w:rPr>
            <w:rFonts w:asciiTheme="minorHAnsi" w:hAnsiTheme="minorHAnsi" w:cstheme="minorHAnsi"/>
            <w:szCs w:val="22"/>
          </w:rPr>
          <w:t>.</w:t>
        </w:r>
      </w:ins>
    </w:p>
    <w:p w14:paraId="43FCB1AE" w14:textId="77777777" w:rsidR="00BD5E93" w:rsidRDefault="00BD5E93" w:rsidP="008C1161">
      <w:pPr>
        <w:rPr>
          <w:rFonts w:cstheme="minorHAnsi"/>
        </w:rPr>
      </w:pPr>
    </w:p>
    <w:p w14:paraId="2252921C" w14:textId="1E231C2D" w:rsidR="007B2BDE" w:rsidRPr="003B3AAF" w:rsidRDefault="007B2BDE" w:rsidP="008C1161">
      <w:pPr>
        <w:rPr>
          <w:rFonts w:cstheme="minorHAnsi"/>
        </w:rPr>
      </w:pPr>
      <w:r w:rsidRPr="003B3AAF">
        <w:rPr>
          <w:rFonts w:cstheme="minorHAnsi"/>
        </w:rPr>
        <w:t>The following sections p</w:t>
      </w:r>
      <w:r w:rsidR="002543CB" w:rsidRPr="003B3AAF">
        <w:rPr>
          <w:rFonts w:cstheme="minorHAnsi"/>
        </w:rPr>
        <w:t>rovide a view of the main</w:t>
      </w:r>
      <w:r w:rsidRPr="003B3AAF">
        <w:rPr>
          <w:rFonts w:cstheme="minorHAnsi"/>
        </w:rPr>
        <w:t xml:space="preserve"> changes per model</w:t>
      </w:r>
      <w:r w:rsidR="002543CB" w:rsidRPr="003B3AAF">
        <w:rPr>
          <w:rFonts w:cstheme="minorHAnsi"/>
        </w:rPr>
        <w:t>.</w:t>
      </w:r>
    </w:p>
    <w:p w14:paraId="2F92BF30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288" w:name="_Toc193364531"/>
      <w:r w:rsidRPr="003B3AAF">
        <w:rPr>
          <w:rFonts w:asciiTheme="minorHAnsi" w:hAnsiTheme="minorHAnsi" w:cstheme="minorHAnsi"/>
        </w:rPr>
        <w:t>tapi-common.yang</w:t>
      </w:r>
      <w:bookmarkEnd w:id="288"/>
    </w:p>
    <w:p w14:paraId="2BBD59E6" w14:textId="6FFB883B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 of transmission-capability-profile added.</w:t>
      </w:r>
    </w:p>
    <w:p w14:paraId="1A2E8EA5" w14:textId="15DE419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RPCs deprecated and will be removed in future release.</w:t>
      </w:r>
    </w:p>
    <w:p w14:paraId="0A871F44" w14:textId="5C544BF2" w:rsidR="00521920" w:rsidRPr="003B3AAF" w:rsidRDefault="00521920" w:rsidP="00CF45FA">
      <w:pPr>
        <w:rPr>
          <w:rFonts w:cstheme="minorHAnsi"/>
        </w:rPr>
      </w:pPr>
      <w:r w:rsidRPr="003B3AAF">
        <w:rPr>
          <w:rFonts w:cstheme="minorHAnsi"/>
        </w:rPr>
        <w:t>Removed the "presence" statement of context container</w:t>
      </w:r>
      <w:r w:rsidR="00BC7008" w:rsidRPr="003B3AAF">
        <w:rPr>
          <w:rFonts w:cstheme="minorHAnsi"/>
        </w:rPr>
        <w:t>.</w:t>
      </w:r>
    </w:p>
    <w:p w14:paraId="07230B5D" w14:textId="77777777" w:rsidR="00CF45FA" w:rsidRPr="003B3AAF" w:rsidRDefault="00CF45FA" w:rsidP="00BC7008">
      <w:pPr>
        <w:pStyle w:val="Heading2"/>
        <w:rPr>
          <w:rFonts w:asciiTheme="minorHAnsi" w:hAnsiTheme="minorHAnsi" w:cstheme="minorHAnsi"/>
        </w:rPr>
      </w:pPr>
      <w:bookmarkStart w:id="289" w:name="_Toc193364532"/>
      <w:r w:rsidRPr="003B3AAF">
        <w:rPr>
          <w:rFonts w:asciiTheme="minorHAnsi" w:hAnsiTheme="minorHAnsi" w:cstheme="minorHAnsi"/>
        </w:rPr>
        <w:t>Object classes</w:t>
      </w:r>
      <w:bookmarkEnd w:id="289"/>
    </w:p>
    <w:p w14:paraId="6677A3D5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6D5134C" w14:textId="77777777" w:rsidR="00CF45FA" w:rsidRPr="003B3AAF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tapi-context</w:t>
      </w:r>
    </w:p>
    <w:p w14:paraId="07521A30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RPC linkage removed</w:t>
      </w:r>
    </w:p>
    <w:p w14:paraId="73C3532A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 (list) added</w:t>
      </w:r>
    </w:p>
    <w:p w14:paraId="275A6726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sip-inventory added</w:t>
      </w:r>
    </w:p>
    <w:p w14:paraId="5233DE11" w14:textId="77777777" w:rsidR="00CF45FA" w:rsidRPr="003B3AAF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service-interface-point</w:t>
      </w:r>
    </w:p>
    <w:p w14:paraId="2ADB1409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19C594A" w14:textId="77777777" w:rsidR="00CF45FA" w:rsidRDefault="00CF45FA" w:rsidP="00CF45FA">
      <w:pPr>
        <w:pStyle w:val="ListParagraph"/>
        <w:numPr>
          <w:ilvl w:val="1"/>
          <w:numId w:val="5"/>
        </w:numPr>
        <w:rPr>
          <w:ins w:id="290" w:author="Davis, Nigel" w:date="2025-03-20T10:18:00Z" w16du:dateUtc="2025-03-20T10:18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supported-cep-layer-protocol-qualifier-instances (mandatory list) added</w:t>
      </w:r>
    </w:p>
    <w:p w14:paraId="4C03C8F4" w14:textId="3CFC3B9E" w:rsidR="00B237A1" w:rsidRPr="00B237A1" w:rsidRDefault="00B237A1" w:rsidP="00B237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  <w:rPrChange w:id="291" w:author="Davis, Nigel" w:date="2025-03-20T10:18:00Z" w16du:dateUtc="2025-03-20T10:18:00Z">
            <w:rPr/>
          </w:rPrChange>
        </w:rPr>
      </w:pPr>
      <w:ins w:id="292" w:author="Davis, Nigel" w:date="2025-03-20T10:18:00Z" w16du:dateUtc="2025-03-20T10:18:00Z">
        <w:r w:rsidRPr="003B3AAF">
          <w:rPr>
            <w:rFonts w:asciiTheme="minorHAnsi" w:hAnsiTheme="minorHAnsi" w:cstheme="minorHAnsi"/>
            <w:szCs w:val="22"/>
          </w:rPr>
          <w:t xml:space="preserve">supported-cep-layer-protocol-qualifier-instances </w:t>
        </w:r>
        <w:r>
          <w:rPr>
            <w:rFonts w:asciiTheme="minorHAnsi" w:hAnsiTheme="minorHAnsi" w:cstheme="minorHAnsi"/>
            <w:szCs w:val="22"/>
          </w:rPr>
          <w:t>min-elements constraint has been removed, i.e. no longer man</w:t>
        </w:r>
      </w:ins>
      <w:ins w:id="293" w:author="Davis, Nigel" w:date="2025-03-20T10:19:00Z" w16du:dateUtc="2025-03-20T10:19:00Z">
        <w:r>
          <w:rPr>
            <w:rFonts w:asciiTheme="minorHAnsi" w:hAnsiTheme="minorHAnsi" w:cstheme="minorHAnsi"/>
            <w:szCs w:val="22"/>
          </w:rPr>
          <w:t>datory</w:t>
        </w:r>
      </w:ins>
      <w:ins w:id="294" w:author="Davis, Nigel" w:date="2025-03-20T10:18:00Z" w16du:dateUtc="2025-03-20T10:18:00Z">
        <w:r>
          <w:rPr>
            <w:rFonts w:asciiTheme="minorHAnsi" w:hAnsiTheme="minorHAnsi" w:cstheme="minorHAnsi"/>
            <w:szCs w:val="22"/>
          </w:rPr>
          <w:t xml:space="preserve"> (2.6.0)</w:t>
        </w:r>
      </w:ins>
    </w:p>
    <w:p w14:paraId="561A3250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available-cep-layer-protocol-qualifier-instances (list) added</w:t>
      </w:r>
    </w:p>
    <w:p w14:paraId="46091D60" w14:textId="669675FB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type changed to direction (was port-direction)</w:t>
      </w:r>
      <w:r w:rsidR="00735574" w:rsidRPr="003B3AAF">
        <w:rPr>
          <w:rFonts w:asciiTheme="minorHAnsi" w:hAnsiTheme="minorHAnsi" w:cstheme="minorHAnsi"/>
          <w:szCs w:val="22"/>
        </w:rPr>
        <w:t xml:space="preserve"> and changed to config false</w:t>
      </w:r>
    </w:p>
    <w:p w14:paraId="0B3C111A" w14:textId="1782940A" w:rsidR="00460154" w:rsidRPr="00B237A1" w:rsidRDefault="00CF45FA" w:rsidP="00B237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  <w:rPrChange w:id="295" w:author="Davis, Nigel" w:date="2025-03-20T10:17:00Z" w16du:dateUtc="2025-03-20T10:17:00Z">
            <w:rPr/>
          </w:rPrChange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3EDBB0F1" w14:textId="7A68D711" w:rsidR="00980D17" w:rsidRPr="003B3AAF" w:rsidRDefault="00980D17" w:rsidP="00980D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</w:t>
      </w:r>
    </w:p>
    <w:p w14:paraId="230F9A0B" w14:textId="1DE064F9" w:rsidR="00980D17" w:rsidRPr="003B3AAF" w:rsidRDefault="00980D17" w:rsidP="00980D1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the profile-type (2.4.1)</w:t>
      </w:r>
    </w:p>
    <w:p w14:paraId="0DB7DF24" w14:textId="30D2D0D5" w:rsidR="00E04506" w:rsidRPr="003B3AAF" w:rsidRDefault="00E04506" w:rsidP="00980D1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recursive grouping reference to the profile (list grouped-profiles) (2.6.0)</w:t>
      </w:r>
    </w:p>
    <w:p w14:paraId="586EFBB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4BAC52A" w14:textId="77777777" w:rsidR="00CF45FA" w:rsidRPr="003B3AAF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</w:t>
      </w:r>
    </w:p>
    <w:p w14:paraId="7C2AAC81" w14:textId="77777777" w:rsidR="00CF45FA" w:rsidRPr="003B3AAF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sip-inventory</w:t>
      </w:r>
    </w:p>
    <w:p w14:paraId="0C28BF50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124009A7" w14:textId="11B61F32" w:rsidR="00CF45FA" w:rsidRPr="003B3AAF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resource-spec</w:t>
      </w:r>
    </w:p>
    <w:p w14:paraId="6D12FB39" w14:textId="77777777" w:rsidR="00D30E5C" w:rsidRPr="003B3AAF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classes now directly uses global-class or uses local-class</w:t>
      </w:r>
    </w:p>
    <w:p w14:paraId="3DBEF7E0" w14:textId="0155E1E0" w:rsidR="00CF45FA" w:rsidRPr="003B3AAF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service-spec</w:t>
      </w:r>
    </w:p>
    <w:p w14:paraId="56C6FE07" w14:textId="22C92741" w:rsidR="00D30E5C" w:rsidRPr="003B3AAF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classes now directly uses global-class or uses local-class</w:t>
      </w:r>
    </w:p>
    <w:p w14:paraId="4BDFF5FC" w14:textId="51AACD28" w:rsidR="00307B8D" w:rsidRPr="003B3AAF" w:rsidRDefault="00CF45FA" w:rsidP="00980D1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termination-pac</w:t>
      </w:r>
    </w:p>
    <w:p w14:paraId="20161288" w14:textId="6079241E" w:rsidR="00CF45FA" w:rsidRPr="003B3AAF" w:rsidRDefault="00CF45FA" w:rsidP="00BC7008">
      <w:pPr>
        <w:pStyle w:val="Heading2"/>
        <w:rPr>
          <w:rFonts w:asciiTheme="minorHAnsi" w:hAnsiTheme="minorHAnsi" w:cstheme="minorHAnsi"/>
        </w:rPr>
      </w:pPr>
      <w:bookmarkStart w:id="296" w:name="_Toc193364533"/>
      <w:r w:rsidRPr="003B3AAF">
        <w:rPr>
          <w:rFonts w:asciiTheme="minorHAnsi" w:hAnsiTheme="minorHAnsi" w:cstheme="minorHAnsi"/>
        </w:rPr>
        <w:t>Type definitions</w:t>
      </w:r>
      <w:bookmarkEnd w:id="296"/>
    </w:p>
    <w:p w14:paraId="09D1BBA8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4E18E41D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layer-protocol-name </w:t>
      </w:r>
    </w:p>
    <w:p w14:paraId="2BF3FC56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 has been deprecated</w:t>
      </w:r>
    </w:p>
    <w:p w14:paraId="357C48E7" w14:textId="581251D5" w:rsidR="00980D17" w:rsidRPr="003B3AAF" w:rsidRDefault="00CF45FA" w:rsidP="00980D1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DIGITAL_OTN has been added</w:t>
      </w:r>
      <w:r w:rsidR="003302A0" w:rsidRPr="003B3AAF">
        <w:rPr>
          <w:rFonts w:asciiTheme="minorHAnsi" w:hAnsiTheme="minorHAnsi" w:cstheme="minorHAnsi"/>
          <w:szCs w:val="22"/>
        </w:rPr>
        <w:t xml:space="preserve"> (replacing ODU)</w:t>
      </w:r>
    </w:p>
    <w:p w14:paraId="4487208C" w14:textId="7A87EDC0" w:rsidR="00980D17" w:rsidRPr="003B3AAF" w:rsidRDefault="00980D17" w:rsidP="00980D1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identity</w:t>
      </w:r>
      <w:r w:rsidRPr="003B3AAF">
        <w:rPr>
          <w:rFonts w:asciiTheme="minorHAnsi" w:hAnsiTheme="minorHAnsi" w:cstheme="minorHAnsi"/>
        </w:rPr>
        <w:t xml:space="preserve"> PM</w:t>
      </w:r>
    </w:p>
    <w:p w14:paraId="0DC35CEA" w14:textId="35EF46E8" w:rsidR="00980D17" w:rsidRPr="003B3AAF" w:rsidRDefault="00980D17" w:rsidP="00980D1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experimental photonic metrics (2.4.1)</w:t>
      </w:r>
    </w:p>
    <w:p w14:paraId="69E700E6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termination-state</w:t>
      </w:r>
    </w:p>
    <w:p w14:paraId="5E1A604E" w14:textId="06C9B646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enumeration literal names corrected</w:t>
      </w:r>
    </w:p>
    <w:p w14:paraId="59C38F05" w14:textId="3AF09034" w:rsidR="00AD6D86" w:rsidRPr="003B3AAF" w:rsidRDefault="00374D1C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CAN_N</w:t>
      </w:r>
      <w:r w:rsidR="00AD6D86" w:rsidRPr="003B3AAF">
        <w:rPr>
          <w:rFonts w:asciiTheme="minorHAnsi" w:hAnsiTheme="minorHAnsi" w:cstheme="minorHAnsi"/>
          <w:szCs w:val="22"/>
        </w:rPr>
        <w:t>EVER_TERMINATE replaces LP_CAN_NEVER_TERMINATE</w:t>
      </w:r>
    </w:p>
    <w:p w14:paraId="3E529EA3" w14:textId="181ABB6B" w:rsidR="00AD6D86" w:rsidRPr="003B3AAF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NOT_TERMINATED replaces LT_NOT_TERMINATED</w:t>
      </w:r>
    </w:p>
    <w:p w14:paraId="0362591A" w14:textId="695E25E5" w:rsidR="00AD6D86" w:rsidRPr="003B3AAF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PERMANENTLY_TERMINATED replaces LT_PERMENANTLY_TERMINATED</w:t>
      </w:r>
    </w:p>
    <w:p w14:paraId="34ED67A1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capacity</w:t>
      </w:r>
    </w:p>
    <w:p w14:paraId="12AD566B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bandwidth-profile added</w:t>
      </w:r>
    </w:p>
    <w:p w14:paraId="1ED912ED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capacity-value</w:t>
      </w:r>
    </w:p>
    <w:p w14:paraId="08B7CF97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 changed to real (was integer)</w:t>
      </w:r>
    </w:p>
    <w:p w14:paraId="0EA37DE5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capacity-unit</w:t>
      </w:r>
    </w:p>
    <w:p w14:paraId="312169D9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list of units extended</w:t>
      </w:r>
    </w:p>
    <w:p w14:paraId="69E67163" w14:textId="77777777" w:rsidR="00CF45FA" w:rsidRDefault="00CF45FA" w:rsidP="00CF45FA">
      <w:pPr>
        <w:pStyle w:val="ListParagraph"/>
        <w:numPr>
          <w:ilvl w:val="1"/>
          <w:numId w:val="4"/>
        </w:numPr>
        <w:rPr>
          <w:ins w:id="297" w:author="Davis, Nigel" w:date="2025-03-20T10:19:00Z" w16du:dateUtc="2025-03-20T10:19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is an identity (was previously an enum)</w:t>
      </w:r>
    </w:p>
    <w:p w14:paraId="7360AF71" w14:textId="2C4DEE9B" w:rsidR="0085166E" w:rsidRDefault="0085166E" w:rsidP="0085166E">
      <w:pPr>
        <w:pStyle w:val="ListParagraph"/>
        <w:numPr>
          <w:ilvl w:val="0"/>
          <w:numId w:val="4"/>
        </w:numPr>
        <w:rPr>
          <w:ins w:id="298" w:author="Davis, Nigel" w:date="2025-03-20T10:20:00Z" w16du:dateUtc="2025-03-20T10:20:00Z"/>
          <w:rFonts w:asciiTheme="minorHAnsi" w:hAnsiTheme="minorHAnsi" w:cstheme="minorHAnsi"/>
          <w:szCs w:val="22"/>
        </w:rPr>
      </w:pPr>
      <w:ins w:id="299" w:author="Davis, Nigel" w:date="2025-03-20T10:19:00Z" w16du:dateUtc="2025-03-20T10:19:00Z">
        <w:r>
          <w:rPr>
            <w:rFonts w:asciiTheme="minorHAnsi" w:hAnsiTheme="minorHAnsi" w:cstheme="minorHAnsi"/>
            <w:szCs w:val="22"/>
          </w:rPr>
          <w:t>time-interval</w:t>
        </w:r>
      </w:ins>
    </w:p>
    <w:p w14:paraId="513AD3D2" w14:textId="324CE482" w:rsidR="002346ED" w:rsidRPr="003B3AAF" w:rsidRDefault="002346ED" w:rsidP="002346E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ins w:id="300" w:author="Davis, Nigel" w:date="2025-03-20T10:20:00Z" w16du:dateUtc="2025-03-20T10:20:00Z">
        <w:r>
          <w:rPr>
            <w:rFonts w:asciiTheme="minorHAnsi" w:hAnsiTheme="minorHAnsi" w:cstheme="minorHAnsi"/>
            <w:szCs w:val="22"/>
          </w:rPr>
          <w:t>period min-elements</w:t>
        </w:r>
      </w:ins>
      <w:ins w:id="301" w:author="Davis, Nigel" w:date="2025-03-20T10:21:00Z" w16du:dateUtc="2025-03-20T10:21:00Z">
        <w:r w:rsidR="0062362E">
          <w:rPr>
            <w:rFonts w:asciiTheme="minorHAnsi" w:hAnsiTheme="minorHAnsi" w:cstheme="minorHAnsi"/>
            <w:szCs w:val="22"/>
          </w:rPr>
          <w:t xml:space="preserve"> and max-elements</w:t>
        </w:r>
      </w:ins>
      <w:ins w:id="302" w:author="Davis, Nigel" w:date="2025-03-20T10:20:00Z" w16du:dateUtc="2025-03-20T10:20:00Z">
        <w:r>
          <w:rPr>
            <w:rFonts w:asciiTheme="minorHAnsi" w:hAnsiTheme="minorHAnsi" w:cstheme="minorHAnsi"/>
            <w:szCs w:val="22"/>
          </w:rPr>
          <w:t xml:space="preserve"> constraint has been removed (2.6.0)</w:t>
        </w:r>
      </w:ins>
    </w:p>
    <w:p w14:paraId="4898CEB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93EFD9A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(replaces termination-direction)</w:t>
      </w:r>
    </w:p>
    <w:p w14:paraId="7093BC7B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mac-address</w:t>
      </w:r>
    </w:p>
    <w:p w14:paraId="6EB2BC15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binary-type</w:t>
      </w:r>
    </w:p>
    <w:p w14:paraId="59E66624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timeticks</w:t>
      </w:r>
    </w:p>
    <w:p w14:paraId="76E95E4C" w14:textId="0D0973C9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object-type</w:t>
      </w:r>
    </w:p>
    <w:p w14:paraId="3EABA9E8" w14:textId="5FC8C5F4" w:rsidR="00DF2531" w:rsidRPr="003B3AAF" w:rsidRDefault="00DF2531" w:rsidP="00DF253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This was defined in notification. It is now used by both notification and streaming.</w:t>
      </w:r>
    </w:p>
    <w:p w14:paraId="71D38709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pm-parameter-value</w:t>
      </w:r>
    </w:p>
    <w:p w14:paraId="350D4737" w14:textId="3D078546" w:rsidR="009E3209" w:rsidRPr="003B3AAF" w:rsidRDefault="009E3209" w:rsidP="009E320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enhanced with metric-value-type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5AF0672B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</w:t>
      </w:r>
    </w:p>
    <w:p w14:paraId="53B2C30C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any-type</w:t>
      </w:r>
    </w:p>
    <w:p w14:paraId="0576C2C0" w14:textId="77777777" w:rsidR="009040A5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payload-structure</w:t>
      </w:r>
    </w:p>
    <w:p w14:paraId="0BF188D1" w14:textId="1D6BC70B" w:rsidR="00CF45FA" w:rsidRPr="003B3AAF" w:rsidRDefault="009040A5" w:rsidP="009040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experimental enhancements for “colorless” NEP capability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4C1A6B27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support-layer-protocol-qualifier</w:t>
      </w:r>
    </w:p>
    <w:p w14:paraId="2C8D9DF9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sip-inventory-uuid</w:t>
      </w:r>
    </w:p>
    <w:p w14:paraId="4FF21506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eth-parameter-name</w:t>
      </w:r>
    </w:p>
    <w:p w14:paraId="151D7088" w14:textId="6786FFF8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eth-</w:t>
      </w:r>
      <w:r w:rsidR="00FE2557" w:rsidRPr="003B3AAF">
        <w:rPr>
          <w:rFonts w:asciiTheme="minorHAnsi" w:hAnsiTheme="minorHAnsi" w:cstheme="minorHAnsi"/>
          <w:szCs w:val="22"/>
        </w:rPr>
        <w:t>alarm-</w:t>
      </w:r>
      <w:r w:rsidRPr="003B3AAF">
        <w:rPr>
          <w:rFonts w:asciiTheme="minorHAnsi" w:hAnsiTheme="minorHAnsi" w:cstheme="minorHAnsi"/>
          <w:szCs w:val="22"/>
        </w:rPr>
        <w:t>condition-name</w:t>
      </w:r>
    </w:p>
    <w:p w14:paraId="2572D3B8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alr</w:t>
      </w:r>
    </w:p>
    <w:p w14:paraId="41310A2B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dc</w:t>
      </w:r>
    </w:p>
    <w:p w14:paraId="69108C7B" w14:textId="7BAEBB7A" w:rsidR="00420D8A" w:rsidRPr="003B3AAF" w:rsidRDefault="00CF45FA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</w:t>
      </w:r>
    </w:p>
    <w:p w14:paraId="5CBCF993" w14:textId="34B0EC28" w:rsidR="002E2D20" w:rsidRPr="003B3AAF" w:rsidRDefault="002E2D20" w:rsidP="002E2D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some FEC P</w:t>
      </w:r>
      <w:r w:rsidR="00B07DE3" w:rsidRPr="003B3AAF">
        <w:rPr>
          <w:rFonts w:asciiTheme="minorHAnsi" w:hAnsiTheme="minorHAnsi" w:cstheme="minorHAnsi"/>
          <w:szCs w:val="22"/>
        </w:rPr>
        <w:t>M</w:t>
      </w:r>
      <w:r w:rsidRPr="003B3AAF">
        <w:rPr>
          <w:rFonts w:asciiTheme="minorHAnsi" w:hAnsiTheme="minorHAnsi" w:cstheme="minorHAnsi"/>
          <w:szCs w:val="22"/>
        </w:rPr>
        <w:t xml:space="preserve"> Parameters</w:t>
      </w:r>
      <w:r w:rsidR="00B07DE3" w:rsidRPr="003B3AAF">
        <w:rPr>
          <w:rFonts w:asciiTheme="minorHAnsi" w:hAnsiTheme="minorHAnsi" w:cstheme="minorHAnsi"/>
          <w:szCs w:val="22"/>
        </w:rPr>
        <w:t xml:space="preserve">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="00B07DE3" w:rsidRPr="003B3AAF">
        <w:rPr>
          <w:rFonts w:asciiTheme="minorHAnsi" w:hAnsiTheme="minorHAnsi" w:cstheme="minorHAnsi"/>
          <w:szCs w:val="22"/>
        </w:rPr>
        <w:t>)</w:t>
      </w:r>
    </w:p>
    <w:p w14:paraId="0FFA5AD4" w14:textId="4CB602DE" w:rsidR="00B07DE3" w:rsidRPr="003B3AAF" w:rsidRDefault="00B07DE3" w:rsidP="002E2D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some Optical PM Parameters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369A897D" w14:textId="197C4134" w:rsidR="00420D8A" w:rsidRPr="003B3AAF" w:rsidRDefault="00420D8A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profile-type</w:t>
      </w:r>
      <w:r w:rsidR="00604F0E" w:rsidRPr="003B3AAF">
        <w:rPr>
          <w:rFonts w:asciiTheme="minorHAnsi" w:hAnsiTheme="minorHAnsi" w:cstheme="minorHAnsi"/>
          <w:szCs w:val="22"/>
        </w:rPr>
        <w:t xml:space="preserve"> (2.4.1)</w:t>
      </w:r>
    </w:p>
    <w:p w14:paraId="1F9943F2" w14:textId="6AD3064D" w:rsidR="00EC62CC" w:rsidRPr="003B3AAF" w:rsidRDefault="00EC62CC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metric-values, metric-value-type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68E0FB8F" w14:textId="383C1A46" w:rsidR="00EC62CC" w:rsidRPr="003B3AAF" w:rsidRDefault="00EC62CC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potential-cep-instance-capability, position-or-label, potential-cep-instance-capability-range, position-or-label-range, range, (experimental,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687AC2A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</w:t>
      </w:r>
    </w:p>
    <w:p w14:paraId="3DE48C44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termination-direction </w:t>
      </w:r>
    </w:p>
    <w:p w14:paraId="03E5F1B6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port-direction</w:t>
      </w:r>
    </w:p>
    <w:p w14:paraId="277680E6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bandwidth-profile</w:t>
      </w:r>
    </w:p>
    <w:p w14:paraId="083BD0B9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bandwidth-profile-type</w:t>
      </w:r>
    </w:p>
    <w:p w14:paraId="60B15733" w14:textId="5500D7B2" w:rsidR="00CD3FF7" w:rsidRPr="003B3AAF" w:rsidRDefault="00CD3FF7" w:rsidP="00CD3FF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alarm-name, pm-param-name, detected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79C3028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Deprecated</w:t>
      </w:r>
    </w:p>
    <w:p w14:paraId="4944CD29" w14:textId="77777777" w:rsidR="00CF45FA" w:rsidRPr="003B3AAF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alarm-name</w:t>
      </w:r>
    </w:p>
    <w:p w14:paraId="6F7F68BF" w14:textId="77777777" w:rsidR="00CF45FA" w:rsidRPr="003B3AAF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pm-param-name</w:t>
      </w:r>
    </w:p>
    <w:p w14:paraId="05E252D6" w14:textId="77777777" w:rsidR="00CF45FA" w:rsidRPr="003B3AAF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detected</w:t>
      </w:r>
    </w:p>
    <w:p w14:paraId="46C8392B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303" w:name="_Toc193364534"/>
      <w:r w:rsidRPr="003B3AAF">
        <w:rPr>
          <w:rFonts w:asciiTheme="minorHAnsi" w:hAnsiTheme="minorHAnsi" w:cstheme="minorHAnsi"/>
        </w:rPr>
        <w:t>tapi-connectivity.yang</w:t>
      </w:r>
      <w:bookmarkEnd w:id="303"/>
    </w:p>
    <w:p w14:paraId="0A460975" w14:textId="6885A5C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3BE57105" w14:textId="200F2423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RPCs removed.</w:t>
      </w:r>
    </w:p>
    <w:p w14:paraId="6C2DAA66" w14:textId="28370AD1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Streaming augments moved from streaming to connectivity.</w:t>
      </w:r>
    </w:p>
    <w:p w14:paraId="2EEF063D" w14:textId="3A5D57EF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Notification augments added.</w:t>
      </w:r>
    </w:p>
    <w:p w14:paraId="7EA46704" w14:textId="7D9ACEE9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grouping connection-ref is required-instance false</w:t>
      </w:r>
    </w:p>
    <w:p w14:paraId="3700B1CA" w14:textId="654ADA20" w:rsidR="00B64A0C" w:rsidRPr="003B3AAF" w:rsidRDefault="00B64A0C" w:rsidP="00CF45FA">
      <w:pPr>
        <w:rPr>
          <w:rFonts w:cstheme="minorHAnsi"/>
        </w:rPr>
      </w:pPr>
      <w:r w:rsidRPr="003B3AAF">
        <w:rPr>
          <w:rFonts w:cstheme="minorHAnsi"/>
        </w:rPr>
        <w:t>connectivity-protection-service augments connectivity-service (2.4.1)</w:t>
      </w:r>
    </w:p>
    <w:p w14:paraId="0411064F" w14:textId="77777777" w:rsidR="00CF45FA" w:rsidRPr="003B3AAF" w:rsidRDefault="00CF45FA" w:rsidP="00BC7008">
      <w:pPr>
        <w:pStyle w:val="Heading2"/>
        <w:rPr>
          <w:rFonts w:asciiTheme="minorHAnsi" w:hAnsiTheme="minorHAnsi" w:cstheme="minorHAnsi"/>
        </w:rPr>
      </w:pPr>
      <w:bookmarkStart w:id="304" w:name="_Toc193364535"/>
      <w:r w:rsidRPr="003B3AAF">
        <w:rPr>
          <w:rFonts w:asciiTheme="minorHAnsi" w:hAnsiTheme="minorHAnsi" w:cstheme="minorHAnsi"/>
        </w:rPr>
        <w:t>Object classes</w:t>
      </w:r>
      <w:bookmarkEnd w:id="304"/>
    </w:p>
    <w:p w14:paraId="1C2BAFEF" w14:textId="580EDFCE" w:rsidR="00CF45FA" w:rsidRPr="003B3AAF" w:rsidRDefault="00CF45FA" w:rsidP="003728AD">
      <w:pPr>
        <w:tabs>
          <w:tab w:val="left" w:pos="1664"/>
        </w:tabs>
        <w:rPr>
          <w:rFonts w:cstheme="minorHAnsi"/>
        </w:rPr>
      </w:pPr>
      <w:r w:rsidRPr="003B3AAF">
        <w:rPr>
          <w:rFonts w:cstheme="minorHAnsi"/>
        </w:rPr>
        <w:t>Changed:</w:t>
      </w:r>
    </w:p>
    <w:p w14:paraId="7EE02212" w14:textId="628623A0" w:rsidR="00DC443F" w:rsidRDefault="00DC443F" w:rsidP="00CF45FA">
      <w:pPr>
        <w:pStyle w:val="ListParagraph"/>
        <w:numPr>
          <w:ilvl w:val="0"/>
          <w:numId w:val="8"/>
        </w:numPr>
        <w:rPr>
          <w:ins w:id="305" w:author="Davis, Nigel" w:date="2025-03-20T09:50:00Z" w16du:dateUtc="2025-03-20T09:50:00Z"/>
          <w:rFonts w:asciiTheme="minorHAnsi" w:hAnsiTheme="minorHAnsi" w:cstheme="minorHAnsi"/>
          <w:szCs w:val="22"/>
        </w:rPr>
      </w:pPr>
      <w:ins w:id="306" w:author="Davis, Nigel" w:date="2025-03-20T09:50:00Z" w16du:dateUtc="2025-03-20T09:50:00Z">
        <w:r>
          <w:rPr>
            <w:rFonts w:asciiTheme="minorHAnsi" w:hAnsiTheme="minorHAnsi" w:cstheme="minorHAnsi"/>
            <w:szCs w:val="22"/>
          </w:rPr>
          <w:t>Connectivity-context</w:t>
        </w:r>
      </w:ins>
    </w:p>
    <w:p w14:paraId="6E3F8B44" w14:textId="59533B79" w:rsidR="00DC443F" w:rsidRDefault="00DC443F">
      <w:pPr>
        <w:pStyle w:val="ListParagraph"/>
        <w:numPr>
          <w:ilvl w:val="1"/>
          <w:numId w:val="8"/>
        </w:numPr>
        <w:rPr>
          <w:ins w:id="307" w:author="Davis, Nigel" w:date="2025-03-20T09:50:00Z" w16du:dateUtc="2025-03-20T09:50:00Z"/>
          <w:rFonts w:asciiTheme="minorHAnsi" w:hAnsiTheme="minorHAnsi" w:cstheme="minorHAnsi"/>
          <w:szCs w:val="22"/>
        </w:rPr>
        <w:pPrChange w:id="308" w:author="Davis, Nigel" w:date="2025-03-20T09:50:00Z" w16du:dateUtc="2025-03-20T09:50:00Z">
          <w:pPr>
            <w:pStyle w:val="ListParagraph"/>
            <w:numPr>
              <w:numId w:val="8"/>
            </w:numPr>
            <w:ind w:hanging="360"/>
          </w:pPr>
        </w:pPrChange>
      </w:pPr>
      <w:ins w:id="309" w:author="Davis, Nigel" w:date="2025-03-20T09:50:00Z" w16du:dateUtc="2025-03-20T09:50:00Z">
        <w:r>
          <w:rPr>
            <w:rFonts w:asciiTheme="minorHAnsi" w:hAnsiTheme="minorHAnsi" w:cstheme="minorHAnsi"/>
            <w:szCs w:val="22"/>
          </w:rPr>
          <w:t>Connection is no lon</w:t>
        </w:r>
      </w:ins>
      <w:ins w:id="310" w:author="Davis, Nigel" w:date="2025-03-20T09:51:00Z" w16du:dateUtc="2025-03-20T09:51:00Z">
        <w:r>
          <w:rPr>
            <w:rFonts w:asciiTheme="minorHAnsi" w:hAnsiTheme="minorHAnsi" w:cstheme="minorHAnsi"/>
            <w:szCs w:val="22"/>
          </w:rPr>
          <w:t>ger config false</w:t>
        </w:r>
        <w:r w:rsidR="003E1847">
          <w:rPr>
            <w:rFonts w:asciiTheme="minorHAnsi" w:hAnsiTheme="minorHAnsi" w:cstheme="minorHAnsi"/>
            <w:szCs w:val="22"/>
          </w:rPr>
          <w:t xml:space="preserve"> (s.6.0)</w:t>
        </w:r>
      </w:ins>
    </w:p>
    <w:p w14:paraId="5309363F" w14:textId="5F05DC45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</w:t>
      </w:r>
    </w:p>
    <w:p w14:paraId="2372E13C" w14:textId="13C799C8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0937862E" w14:textId="0BA14729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server-connection added</w:t>
      </w:r>
    </w:p>
    <w:p w14:paraId="4533AD30" w14:textId="4CD1CBA4" w:rsidR="00052EEE" w:rsidRPr="003B3AAF" w:rsidRDefault="00052EEE" w:rsidP="00052EEE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Provides navigation down the layer stack and removes need for connectivity-service to reference supporting top level connections at all layers.</w:t>
      </w:r>
    </w:p>
    <w:p w14:paraId="32233BD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bounding-node added</w:t>
      </w:r>
    </w:p>
    <w:p w14:paraId="0CBBC2F6" w14:textId="77777777" w:rsidR="00CF45FA" w:rsidRDefault="00CF45FA" w:rsidP="00CF45FA">
      <w:pPr>
        <w:pStyle w:val="ListParagraph"/>
        <w:numPr>
          <w:ilvl w:val="1"/>
          <w:numId w:val="8"/>
        </w:numPr>
        <w:rPr>
          <w:ins w:id="311" w:author="Davis, Nigel" w:date="2025-03-20T09:35:00Z" w16du:dateUtc="2025-03-20T09:35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2206430C" w14:textId="3C85520B" w:rsidR="007759A0" w:rsidRDefault="00111743" w:rsidP="00CF45FA">
      <w:pPr>
        <w:pStyle w:val="ListParagraph"/>
        <w:numPr>
          <w:ilvl w:val="1"/>
          <w:numId w:val="8"/>
        </w:numPr>
        <w:rPr>
          <w:ins w:id="312" w:author="Davis, Nigel" w:date="2025-03-20T09:46:00Z" w16du:dateUtc="2025-03-20T09:46:00Z"/>
          <w:rFonts w:asciiTheme="minorHAnsi" w:hAnsiTheme="minorHAnsi" w:cstheme="minorHAnsi"/>
          <w:szCs w:val="22"/>
        </w:rPr>
      </w:pPr>
      <w:ins w:id="313" w:author="Davis, Nigel" w:date="2025-03-20T09:36:00Z" w16du:dateUtc="2025-03-20T09:36:00Z">
        <w:r>
          <w:rPr>
            <w:rFonts w:asciiTheme="minorHAnsi" w:hAnsiTheme="minorHAnsi" w:cstheme="minorHAnsi"/>
            <w:szCs w:val="22"/>
          </w:rPr>
          <w:t xml:space="preserve">connection-end-point (ref) </w:t>
        </w:r>
      </w:ins>
      <w:ins w:id="314" w:author="Davis, Nigel" w:date="2025-03-20T09:46:00Z" w16du:dateUtc="2025-03-20T09:46:00Z">
        <w:r w:rsidR="00D02DE9">
          <w:rPr>
            <w:rFonts w:asciiTheme="minorHAnsi" w:hAnsiTheme="minorHAnsi" w:cstheme="minorHAnsi"/>
            <w:szCs w:val="22"/>
          </w:rPr>
          <w:t>is no longer confi</w:t>
        </w:r>
      </w:ins>
      <w:ins w:id="315" w:author="Davis, Nigel" w:date="2025-03-20T09:47:00Z" w16du:dateUtc="2025-03-20T09:47:00Z">
        <w:r w:rsidR="00D02DE9">
          <w:rPr>
            <w:rFonts w:asciiTheme="minorHAnsi" w:hAnsiTheme="minorHAnsi" w:cstheme="minorHAnsi"/>
            <w:szCs w:val="22"/>
          </w:rPr>
          <w:t>g false</w:t>
        </w:r>
      </w:ins>
      <w:ins w:id="316" w:author="Davis, Nigel" w:date="2025-03-20T09:36:00Z" w16du:dateUtc="2025-03-20T09:36:00Z">
        <w:r w:rsidR="00200BFF">
          <w:rPr>
            <w:rFonts w:asciiTheme="minorHAnsi" w:hAnsiTheme="minorHAnsi" w:cstheme="minorHAnsi"/>
            <w:szCs w:val="22"/>
          </w:rPr>
          <w:t xml:space="preserve"> and min-elements constraint </w:t>
        </w:r>
      </w:ins>
      <w:ins w:id="317" w:author="Davis, Nigel" w:date="2025-03-20T09:47:00Z" w16du:dateUtc="2025-03-20T09:47:00Z">
        <w:r w:rsidR="00483CAA">
          <w:rPr>
            <w:rFonts w:asciiTheme="minorHAnsi" w:hAnsiTheme="minorHAnsi" w:cstheme="minorHAnsi"/>
            <w:szCs w:val="22"/>
          </w:rPr>
          <w:t xml:space="preserve">has been </w:t>
        </w:r>
      </w:ins>
      <w:ins w:id="318" w:author="Davis, Nigel" w:date="2025-03-20T09:36:00Z" w16du:dateUtc="2025-03-20T09:36:00Z">
        <w:r w:rsidR="00200BFF">
          <w:rPr>
            <w:rFonts w:asciiTheme="minorHAnsi" w:hAnsiTheme="minorHAnsi" w:cstheme="minorHAnsi"/>
            <w:szCs w:val="22"/>
          </w:rPr>
          <w:t>removed</w:t>
        </w:r>
      </w:ins>
      <w:ins w:id="319" w:author="Davis, Nigel" w:date="2025-03-20T09:45:00Z" w16du:dateUtc="2025-03-20T09:45:00Z">
        <w:r w:rsidR="002E0440">
          <w:rPr>
            <w:rFonts w:asciiTheme="minorHAnsi" w:hAnsiTheme="minorHAnsi" w:cstheme="minorHAnsi"/>
            <w:szCs w:val="22"/>
          </w:rPr>
          <w:t xml:space="preserve"> (2.6.0)</w:t>
        </w:r>
      </w:ins>
    </w:p>
    <w:p w14:paraId="6EA9F60E" w14:textId="7ADA8E81" w:rsidR="00E746CE" w:rsidRPr="003B3AAF" w:rsidRDefault="00E746CE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ins w:id="320" w:author="Davis, Nigel" w:date="2025-03-20T09:46:00Z" w16du:dateUtc="2025-03-20T09:46:00Z">
        <w:r>
          <w:rPr>
            <w:rFonts w:asciiTheme="minorHAnsi" w:hAnsiTheme="minorHAnsi" w:cstheme="minorHAnsi"/>
            <w:szCs w:val="22"/>
          </w:rPr>
          <w:lastRenderedPageBreak/>
          <w:t>switch-control</w:t>
        </w:r>
        <w:r w:rsidR="00D02DE9">
          <w:rPr>
            <w:rFonts w:asciiTheme="minorHAnsi" w:hAnsiTheme="minorHAnsi" w:cstheme="minorHAnsi"/>
            <w:szCs w:val="22"/>
          </w:rPr>
          <w:t xml:space="preserve"> in connection is no longer config false (2.6.0)</w:t>
        </w:r>
      </w:ins>
    </w:p>
    <w:p w14:paraId="1A3303A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connection-end-point</w:t>
      </w:r>
    </w:p>
    <w:p w14:paraId="321FDE8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protection-role added</w:t>
      </w:r>
    </w:p>
    <w:p w14:paraId="0BA9D2F8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of type direction replaces connection-port-direction of type port-direction</w:t>
      </w:r>
    </w:p>
    <w:p w14:paraId="0D0F1E5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from resource-spec to global-class</w:t>
      </w:r>
    </w:p>
    <w:p w14:paraId="180C4D9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termination-state moved out of termination-pac</w:t>
      </w:r>
    </w:p>
    <w:p w14:paraId="2B0A87F5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termination-pac removed</w:t>
      </w:r>
    </w:p>
    <w:p w14:paraId="4E0E8883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1E97E08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connectivity-constraint</w:t>
      </w:r>
    </w:p>
    <w:p w14:paraId="438CA9AD" w14:textId="35D1E828" w:rsidR="00CF45FA" w:rsidRPr="003B3AAF" w:rsidRDefault="0052613B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service-layer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06563282" w14:textId="57ABED4B" w:rsidR="00CF45FA" w:rsidRPr="003B3AAF" w:rsidRDefault="003C28E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connectivity-direction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33DC64D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</w:t>
      </w:r>
    </w:p>
    <w:p w14:paraId="29156E1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62E187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added</w:t>
      </w:r>
    </w:p>
    <w:p w14:paraId="216E57F7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21316F6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added</w:t>
      </w:r>
    </w:p>
    <w:p w14:paraId="008C9A7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topology-constraint now a list</w:t>
      </w:r>
    </w:p>
    <w:p w14:paraId="2D0F8AD9" w14:textId="41E59DB4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 reference (list) added</w:t>
      </w:r>
    </w:p>
    <w:p w14:paraId="20DFDBDB" w14:textId="738A17CA" w:rsidR="004663CF" w:rsidRPr="003B3AAF" w:rsidRDefault="004663CF" w:rsidP="004663CF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association to other connectivity-service instances for complex </w:t>
      </w:r>
      <w:r w:rsidRPr="003B3AAF">
        <w:rPr>
          <w:rFonts w:asciiTheme="minorHAnsi" w:hAnsiTheme="minorHAnsi" w:cstheme="minorHAnsi"/>
        </w:rPr>
        <w:t>connectivity provisioning,</w:t>
      </w:r>
    </w:p>
    <w:p w14:paraId="484E6DB7" w14:textId="488868B3" w:rsidR="00CF45FA" w:rsidRDefault="00CF45FA" w:rsidP="00CF45FA">
      <w:pPr>
        <w:pStyle w:val="ListParagraph"/>
        <w:numPr>
          <w:ilvl w:val="1"/>
          <w:numId w:val="8"/>
        </w:numPr>
        <w:rPr>
          <w:ins w:id="321" w:author="Davis, Nigel" w:date="2025-03-20T09:47:00Z" w16du:dateUtc="2025-03-20T09:47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internal-point </w:t>
      </w:r>
      <w:r w:rsidR="00887FC1" w:rsidRPr="003B3AAF">
        <w:rPr>
          <w:rFonts w:asciiTheme="minorHAnsi" w:hAnsiTheme="minorHAnsi" w:cstheme="minorHAnsi"/>
          <w:szCs w:val="22"/>
        </w:rPr>
        <w:t xml:space="preserve">(list) </w:t>
      </w:r>
      <w:r w:rsidRPr="003B3AAF">
        <w:rPr>
          <w:rFonts w:asciiTheme="minorHAnsi" w:hAnsiTheme="minorHAnsi" w:cstheme="minorHAnsi"/>
          <w:szCs w:val="22"/>
        </w:rPr>
        <w:t>added</w:t>
      </w:r>
    </w:p>
    <w:p w14:paraId="3066BF96" w14:textId="1B06F2B4" w:rsidR="00483CAA" w:rsidRPr="003B3AAF" w:rsidRDefault="004103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ins w:id="322" w:author="Davis, Nigel" w:date="2025-03-20T09:47:00Z" w16du:dateUtc="2025-03-20T09:47:00Z">
        <w:r>
          <w:rPr>
            <w:rFonts w:asciiTheme="minorHAnsi" w:hAnsiTheme="minorHAnsi" w:cstheme="minorHAnsi"/>
            <w:szCs w:val="22"/>
          </w:rPr>
          <w:t xml:space="preserve">end-point </w:t>
        </w:r>
      </w:ins>
      <w:ins w:id="323" w:author="Davis, Nigel" w:date="2025-03-20T09:48:00Z" w16du:dateUtc="2025-03-20T09:48:00Z">
        <w:r>
          <w:rPr>
            <w:rFonts w:asciiTheme="minorHAnsi" w:hAnsiTheme="minorHAnsi" w:cstheme="minorHAnsi"/>
            <w:szCs w:val="22"/>
          </w:rPr>
          <w:t>min-elements constraint has been removed (2.6.0)</w:t>
        </w:r>
      </w:ins>
    </w:p>
    <w:p w14:paraId="03D3E46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connectivity-service-end-point</w:t>
      </w:r>
    </w:p>
    <w:p w14:paraId="72ED25C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becomes optional</w:t>
      </w:r>
    </w:p>
    <w:p w14:paraId="0ECEC9D1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becomes optional</w:t>
      </w:r>
    </w:p>
    <w:p w14:paraId="2E2102E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type changed to direction (was port-direction)</w:t>
      </w:r>
    </w:p>
    <w:p w14:paraId="4379700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csep-role added</w:t>
      </w:r>
    </w:p>
    <w:p w14:paraId="24CB65A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assembled-connectivity-service-end-point added</w:t>
      </w:r>
    </w:p>
    <w:p w14:paraId="2A08935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layer-protocol-constraint added</w:t>
      </w:r>
    </w:p>
    <w:p w14:paraId="26091CE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46A617B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connectivity-context</w:t>
      </w:r>
    </w:p>
    <w:p w14:paraId="6CE8ACD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rpcs removed</w:t>
      </w:r>
    </w:p>
    <w:p w14:paraId="353C448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</w:t>
      </w:r>
    </w:p>
    <w:p w14:paraId="641E736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selection-control removed</w:t>
      </w:r>
    </w:p>
    <w:p w14:paraId="7F3EB16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switch-direction type changed to direction (was port-direction)</w:t>
      </w:r>
    </w:p>
    <w:p w14:paraId="60969AC0" w14:textId="0557D704" w:rsidR="00163166" w:rsidRPr="003B3AAF" w:rsidRDefault="00163166" w:rsidP="0016316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made optional the selected CEP and selected Route of the switch object (2.4.1)</w:t>
      </w:r>
    </w:p>
    <w:p w14:paraId="23298F78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switch-control</w:t>
      </w:r>
    </w:p>
    <w:p w14:paraId="0C71C597" w14:textId="77777777" w:rsidR="00CF45FA" w:rsidRDefault="00CF45FA" w:rsidP="00CF45FA">
      <w:pPr>
        <w:pStyle w:val="ListParagraph"/>
        <w:numPr>
          <w:ilvl w:val="1"/>
          <w:numId w:val="8"/>
        </w:numPr>
        <w:rPr>
          <w:ins w:id="324" w:author="Davis, Nigel" w:date="2025-03-20T09:52:00Z" w16du:dateUtc="2025-03-20T09:52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561EBFF4" w14:textId="3253B859" w:rsidR="009940F6" w:rsidRDefault="009940F6" w:rsidP="00CF45FA">
      <w:pPr>
        <w:pStyle w:val="ListParagraph"/>
        <w:numPr>
          <w:ilvl w:val="1"/>
          <w:numId w:val="8"/>
        </w:numPr>
        <w:rPr>
          <w:ins w:id="325" w:author="Davis, Nigel" w:date="2025-03-20T09:52:00Z" w16du:dateUtc="2025-03-20T09:52:00Z"/>
          <w:rFonts w:asciiTheme="minorHAnsi" w:hAnsiTheme="minorHAnsi" w:cstheme="minorHAnsi"/>
          <w:szCs w:val="22"/>
        </w:rPr>
      </w:pPr>
      <w:ins w:id="326" w:author="Davis, Nigel" w:date="2025-03-20T09:52:00Z" w16du:dateUtc="2025-03-20T09:52:00Z">
        <w:r>
          <w:rPr>
            <w:rFonts w:asciiTheme="minorHAnsi" w:hAnsiTheme="minorHAnsi" w:cstheme="minorHAnsi"/>
            <w:szCs w:val="22"/>
          </w:rPr>
          <w:t>sub-switch-control is no longer config false</w:t>
        </w:r>
        <w:r w:rsidR="005E5D2B">
          <w:rPr>
            <w:rFonts w:asciiTheme="minorHAnsi" w:hAnsiTheme="minorHAnsi" w:cstheme="minorHAnsi"/>
            <w:szCs w:val="22"/>
          </w:rPr>
          <w:t xml:space="preserve"> (2.6.0)</w:t>
        </w:r>
      </w:ins>
    </w:p>
    <w:p w14:paraId="25E9562D" w14:textId="4B4D0665" w:rsidR="00FB1924" w:rsidRPr="001E6AA7" w:rsidRDefault="009940F6" w:rsidP="001E6AA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  <w:rPrChange w:id="327" w:author="Davis, Nigel" w:date="2025-03-20T09:55:00Z" w16du:dateUtc="2025-03-20T09:55:00Z">
            <w:rPr/>
          </w:rPrChange>
        </w:rPr>
      </w:pPr>
      <w:ins w:id="328" w:author="Davis, Nigel" w:date="2025-03-20T09:52:00Z" w16du:dateUtc="2025-03-20T09:52:00Z">
        <w:r>
          <w:rPr>
            <w:rFonts w:asciiTheme="minorHAnsi" w:hAnsiTheme="minorHAnsi" w:cstheme="minorHAnsi"/>
            <w:szCs w:val="22"/>
          </w:rPr>
          <w:t>switch is no longer config false (2.6.0)</w:t>
        </w:r>
      </w:ins>
    </w:p>
    <w:p w14:paraId="6E86D868" w14:textId="77777777" w:rsidR="00761EFC" w:rsidRPr="003B3AAF" w:rsidRDefault="00761EFC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switch-operation</w:t>
      </w:r>
    </w:p>
    <w:p w14:paraId="20727777" w14:textId="1D44D235" w:rsidR="00761EFC" w:rsidRDefault="00761EFC" w:rsidP="00761EFC">
      <w:pPr>
        <w:pStyle w:val="ListParagraph"/>
        <w:numPr>
          <w:ilvl w:val="1"/>
          <w:numId w:val="8"/>
        </w:numPr>
        <w:rPr>
          <w:ins w:id="329" w:author="Davis, Nigel" w:date="2025-03-20T09:55:00Z" w16du:dateUtc="2025-03-20T09:55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[0..*] CEPs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7679C655" w14:textId="1F54EBDE" w:rsidR="001E6AA7" w:rsidRPr="003B3AAF" w:rsidRDefault="001E6AA7" w:rsidP="00761EFC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ins w:id="330" w:author="Davis, Nigel" w:date="2025-03-20T09:55:00Z" w16du:dateUtc="2025-03-20T09:55:00Z">
        <w:r>
          <w:rPr>
            <w:rFonts w:asciiTheme="minorHAnsi" w:hAnsiTheme="minorHAnsi" w:cstheme="minorHAnsi"/>
            <w:szCs w:val="22"/>
          </w:rPr>
          <w:t>connection-end-point is n</w:t>
        </w:r>
      </w:ins>
      <w:ins w:id="331" w:author="Davis, Nigel" w:date="2025-03-20T09:56:00Z" w16du:dateUtc="2025-03-20T09:56:00Z">
        <w:r>
          <w:rPr>
            <w:rFonts w:asciiTheme="minorHAnsi" w:hAnsiTheme="minorHAnsi" w:cstheme="minorHAnsi"/>
            <w:szCs w:val="22"/>
          </w:rPr>
          <w:t>ow config false (2.6.0)</w:t>
        </w:r>
      </w:ins>
    </w:p>
    <w:p w14:paraId="03B5E0EA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resilience-constraint</w:t>
      </w:r>
    </w:p>
    <w:p w14:paraId="7382272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fault-condition-determination added</w:t>
      </w:r>
    </w:p>
    <w:p w14:paraId="6325F610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set-up-priority added</w:t>
      </w:r>
    </w:p>
    <w:p w14:paraId="425DA272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wait-to-revert-time type changed to time-period (was integer)</w:t>
      </w:r>
    </w:p>
    <w:p w14:paraId="1D2DD911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selection-control added</w:t>
      </w:r>
    </w:p>
    <w:p w14:paraId="02ED1900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resiliency-route-constraint added</w:t>
      </w:r>
    </w:p>
    <w:p w14:paraId="6B0994C1" w14:textId="5EFD0912" w:rsidR="00165A46" w:rsidRPr="003B3AAF" w:rsidRDefault="00165A46" w:rsidP="00165A4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made optional most attributes of resilience-constraint (2.4.1)</w:t>
      </w:r>
    </w:p>
    <w:p w14:paraId="4B3923B5" w14:textId="28E19887" w:rsidR="00165A46" w:rsidRDefault="00165A46" w:rsidP="00165A46">
      <w:pPr>
        <w:pStyle w:val="ListParagraph"/>
        <w:numPr>
          <w:ilvl w:val="1"/>
          <w:numId w:val="8"/>
        </w:numPr>
        <w:rPr>
          <w:ins w:id="332" w:author="Davis, Nigel" w:date="2025-03-20T09:49:00Z" w16du:dateUtc="2025-03-20T09:49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deprecated is-lockout attribute of resilience-constraint (2.4.1)</w:t>
      </w:r>
    </w:p>
    <w:p w14:paraId="28C8C8A2" w14:textId="36C2CED2" w:rsidR="007D6C82" w:rsidRDefault="007D6C82" w:rsidP="007D6C82">
      <w:pPr>
        <w:pStyle w:val="ListParagraph"/>
        <w:numPr>
          <w:ilvl w:val="0"/>
          <w:numId w:val="8"/>
        </w:numPr>
        <w:rPr>
          <w:ins w:id="333" w:author="Davis, Nigel" w:date="2025-03-20T09:49:00Z" w16du:dateUtc="2025-03-20T09:49:00Z"/>
          <w:rFonts w:asciiTheme="minorHAnsi" w:hAnsiTheme="minorHAnsi" w:cstheme="minorHAnsi"/>
          <w:szCs w:val="22"/>
        </w:rPr>
      </w:pPr>
      <w:ins w:id="334" w:author="Davis, Nigel" w:date="2025-03-20T09:49:00Z" w16du:dateUtc="2025-03-20T09:49:00Z">
        <w:r>
          <w:rPr>
            <w:rFonts w:asciiTheme="minorHAnsi" w:hAnsiTheme="minorHAnsi" w:cstheme="minorHAnsi"/>
            <w:szCs w:val="22"/>
          </w:rPr>
          <w:t>route</w:t>
        </w:r>
      </w:ins>
    </w:p>
    <w:p w14:paraId="6A925827" w14:textId="27574E64" w:rsidR="003E14B1" w:rsidRDefault="003E14B1" w:rsidP="003E14B1">
      <w:pPr>
        <w:pStyle w:val="ListParagraph"/>
        <w:numPr>
          <w:ilvl w:val="1"/>
          <w:numId w:val="8"/>
        </w:numPr>
        <w:rPr>
          <w:ins w:id="335" w:author="Davis, Nigel" w:date="2025-03-20T09:49:00Z" w16du:dateUtc="2025-03-20T09:49:00Z"/>
          <w:rFonts w:asciiTheme="minorHAnsi" w:hAnsiTheme="minorHAnsi" w:cstheme="minorHAnsi"/>
          <w:szCs w:val="22"/>
        </w:rPr>
      </w:pPr>
      <w:ins w:id="336" w:author="Davis, Nigel" w:date="2025-03-20T09:49:00Z" w16du:dateUtc="2025-03-20T09:49:00Z">
        <w:r>
          <w:rPr>
            <w:rFonts w:asciiTheme="minorHAnsi" w:hAnsiTheme="minorHAnsi" w:cstheme="minorHAnsi"/>
            <w:szCs w:val="22"/>
          </w:rPr>
          <w:t>resilience-route is no longer config false</w:t>
        </w:r>
      </w:ins>
      <w:ins w:id="337" w:author="Davis, Nigel" w:date="2025-03-20T09:50:00Z" w16du:dateUtc="2025-03-20T09:50:00Z">
        <w:r>
          <w:rPr>
            <w:rFonts w:asciiTheme="minorHAnsi" w:hAnsiTheme="minorHAnsi" w:cstheme="minorHAnsi"/>
            <w:szCs w:val="22"/>
          </w:rPr>
          <w:t xml:space="preserve"> (2.6.0)</w:t>
        </w:r>
      </w:ins>
    </w:p>
    <w:p w14:paraId="3E6138F1" w14:textId="2251485C" w:rsidR="003E14B1" w:rsidRDefault="003E14B1" w:rsidP="003E14B1">
      <w:pPr>
        <w:pStyle w:val="ListParagraph"/>
        <w:numPr>
          <w:ilvl w:val="1"/>
          <w:numId w:val="8"/>
        </w:numPr>
        <w:rPr>
          <w:ins w:id="338" w:author="Davis, Nigel" w:date="2025-03-20T09:50:00Z" w16du:dateUtc="2025-03-20T09:50:00Z"/>
          <w:rFonts w:asciiTheme="minorHAnsi" w:hAnsiTheme="minorHAnsi" w:cstheme="minorHAnsi"/>
          <w:szCs w:val="22"/>
        </w:rPr>
      </w:pPr>
      <w:ins w:id="339" w:author="Davis, Nigel" w:date="2025-03-20T09:49:00Z" w16du:dateUtc="2025-03-20T09:49:00Z">
        <w:r>
          <w:rPr>
            <w:rFonts w:asciiTheme="minorHAnsi" w:hAnsiTheme="minorHAnsi" w:cstheme="minorHAnsi"/>
            <w:szCs w:val="22"/>
          </w:rPr>
          <w:t>connection-end-point min-elements constraint has been removed (2.6.0</w:t>
        </w:r>
      </w:ins>
      <w:ins w:id="340" w:author="Davis, Nigel" w:date="2025-03-20T09:50:00Z" w16du:dateUtc="2025-03-20T09:50:00Z">
        <w:r>
          <w:rPr>
            <w:rFonts w:asciiTheme="minorHAnsi" w:hAnsiTheme="minorHAnsi" w:cstheme="minorHAnsi"/>
            <w:szCs w:val="22"/>
          </w:rPr>
          <w:t>)</w:t>
        </w:r>
      </w:ins>
    </w:p>
    <w:p w14:paraId="437C25AD" w14:textId="77777777" w:rsidR="003E14B1" w:rsidRPr="003B3AAF" w:rsidRDefault="003E14B1" w:rsidP="003E14B1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</w:p>
    <w:p w14:paraId="5CE4D4D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51C60CA8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resilience-route-constraint </w:t>
      </w:r>
    </w:p>
    <w:p w14:paraId="35E05DA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connectivity-service-internal-point</w:t>
      </w:r>
    </w:p>
    <w:p w14:paraId="7B749FBC" w14:textId="374BC899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layer-protocol-constraint</w:t>
      </w:r>
    </w:p>
    <w:p w14:paraId="7F3E91D1" w14:textId="6E13A64D" w:rsidR="00761EFC" w:rsidRPr="003B3AAF" w:rsidRDefault="00B64A0C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connectivity-protection-service, switch-operation and switch-ref (2.4.1)</w:t>
      </w:r>
    </w:p>
    <w:p w14:paraId="337C38F4" w14:textId="3D5EEBD1" w:rsidR="00B76EC0" w:rsidRPr="003B3AAF" w:rsidRDefault="00B76EC0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connection-and-partition-constraint, for finer grain constraints (2.6.0)</w:t>
      </w:r>
    </w:p>
    <w:p w14:paraId="4420DC9E" w14:textId="77777777" w:rsidR="00CF45FA" w:rsidRPr="003B3AAF" w:rsidRDefault="00CF45FA" w:rsidP="00AF3CDB">
      <w:pPr>
        <w:pStyle w:val="Heading2"/>
        <w:rPr>
          <w:rFonts w:asciiTheme="minorHAnsi" w:hAnsiTheme="minorHAnsi" w:cstheme="minorHAnsi"/>
        </w:rPr>
      </w:pPr>
      <w:bookmarkStart w:id="341" w:name="_Toc193364536"/>
      <w:r w:rsidRPr="003B3AAF">
        <w:rPr>
          <w:rFonts w:asciiTheme="minorHAnsi" w:hAnsiTheme="minorHAnsi" w:cstheme="minorHAnsi"/>
        </w:rPr>
        <w:t>Type definitions</w:t>
      </w:r>
      <w:bookmarkEnd w:id="341"/>
    </w:p>
    <w:p w14:paraId="4E0DA746" w14:textId="77777777" w:rsidR="00604F0E" w:rsidRPr="003B3AAF" w:rsidRDefault="00604F0E" w:rsidP="00604F0E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7CD70543" w14:textId="2873DABB" w:rsidR="00604F0E" w:rsidRPr="003B3AAF" w:rsidRDefault="00604F0E" w:rsidP="00604F0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selection-control</w:t>
      </w:r>
      <w:r w:rsidR="002A242D" w:rsidRPr="003B3AAF">
        <w:rPr>
          <w:rFonts w:asciiTheme="minorHAnsi" w:hAnsiTheme="minorHAnsi" w:cstheme="minorHAnsi"/>
          <w:szCs w:val="22"/>
        </w:rPr>
        <w:t>, selection-reason</w:t>
      </w:r>
      <w:r w:rsidRPr="003B3AAF">
        <w:rPr>
          <w:rFonts w:asciiTheme="minorHAnsi" w:hAnsiTheme="minorHAnsi" w:cstheme="minorHAnsi"/>
          <w:szCs w:val="22"/>
        </w:rPr>
        <w:t xml:space="preserve"> </w:t>
      </w:r>
    </w:p>
    <w:p w14:paraId="5FF1DD90" w14:textId="219C7142" w:rsidR="00604F0E" w:rsidRDefault="00604F0E" w:rsidP="00604F0E">
      <w:pPr>
        <w:pStyle w:val="ListParagraph"/>
        <w:numPr>
          <w:ilvl w:val="1"/>
          <w:numId w:val="4"/>
        </w:numPr>
        <w:rPr>
          <w:ins w:id="342" w:author="Davis, Nigel" w:date="2025-03-20T09:44:00Z" w16du:dateUtc="2025-03-20T09:44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comments enhanced</w:t>
      </w:r>
      <w:r w:rsidR="002A242D" w:rsidRPr="003B3AAF">
        <w:rPr>
          <w:rFonts w:asciiTheme="minorHAnsi" w:hAnsiTheme="minorHAnsi" w:cstheme="minorHAnsi"/>
          <w:szCs w:val="22"/>
        </w:rPr>
        <w:t xml:space="preserve"> (2.4.1)</w:t>
      </w:r>
    </w:p>
    <w:p w14:paraId="4CA43BE3" w14:textId="5E914675" w:rsidR="0043419B" w:rsidRPr="003B3AAF" w:rsidRDefault="004341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  <w:pPrChange w:id="343" w:author="Davis, Nigel" w:date="2025-03-20T09:44:00Z" w16du:dateUtc="2025-03-20T09:44:00Z">
          <w:pPr>
            <w:pStyle w:val="ListParagraph"/>
            <w:numPr>
              <w:ilvl w:val="1"/>
              <w:numId w:val="4"/>
            </w:numPr>
            <w:ind w:left="1440" w:hanging="360"/>
          </w:pPr>
        </w:pPrChange>
      </w:pPr>
      <w:ins w:id="344" w:author="Davis, Nigel" w:date="2025-03-20T09:44:00Z" w16du:dateUtc="2025-03-20T09:44:00Z">
        <w:r>
          <w:rPr>
            <w:rFonts w:asciiTheme="minorHAnsi" w:hAnsiTheme="minorHAnsi" w:cstheme="minorHAnsi"/>
            <w:szCs w:val="22"/>
          </w:rPr>
          <w:t>r</w:t>
        </w:r>
        <w:r w:rsidR="007F7024">
          <w:rPr>
            <w:rFonts w:asciiTheme="minorHAnsi" w:hAnsiTheme="minorHAnsi" w:cstheme="minorHAnsi"/>
            <w:szCs w:val="22"/>
          </w:rPr>
          <w:t>oute-local-id in route-ref is now config false (2.</w:t>
        </w:r>
      </w:ins>
      <w:ins w:id="345" w:author="Davis, Nigel" w:date="2025-03-20T09:45:00Z" w16du:dateUtc="2025-03-20T09:45:00Z">
        <w:r w:rsidR="007F7024">
          <w:rPr>
            <w:rFonts w:asciiTheme="minorHAnsi" w:hAnsiTheme="minorHAnsi" w:cstheme="minorHAnsi"/>
            <w:szCs w:val="22"/>
          </w:rPr>
          <w:t>6.0)</w:t>
        </w:r>
      </w:ins>
    </w:p>
    <w:p w14:paraId="3BBC73D6" w14:textId="0384434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47B4BBC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fault-condition-determination (identity)</w:t>
      </w:r>
    </w:p>
    <w:p w14:paraId="7B955FE4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connectivity-object-type (identity)</w:t>
      </w:r>
    </w:p>
    <w:p w14:paraId="2C8CA56A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csep-role</w:t>
      </w:r>
    </w:p>
    <w:p w14:paraId="2AB2A974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connectivity-service-spec-reference</w:t>
      </w:r>
    </w:p>
    <w:p w14:paraId="3BF68EE6" w14:textId="7D7D2649" w:rsidR="00311CA8" w:rsidRPr="003B3AAF" w:rsidRDefault="00311CA8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ConnectionAndRouteConstraint and ConnectionAndRoute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7A26CBEF" w14:textId="0645E35F" w:rsidR="00311CA8" w:rsidRPr="003B3AAF" w:rsidRDefault="00311CA8" w:rsidP="00311CA8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augments TapiPathComputation:TopologyConstraints</w:t>
      </w:r>
    </w:p>
    <w:p w14:paraId="09C7668C" w14:textId="6E3802CF" w:rsidR="00AB2FA4" w:rsidRPr="003B3AAF" w:rsidRDefault="00AB2FA4" w:rsidP="00AB2FA4">
      <w:pPr>
        <w:pStyle w:val="ListParagraph"/>
        <w:numPr>
          <w:ilvl w:val="0"/>
          <w:numId w:val="8"/>
        </w:numPr>
        <w:jc w:val="left"/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ConnectionAndRouteConstraint, more than one  _includeConnectionAndRoute and _excludeConnectionAndRoute can be specified (from container  to list) (2.6.0)</w:t>
      </w:r>
    </w:p>
    <w:p w14:paraId="231B87BB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346" w:name="_Toc193364537"/>
      <w:r w:rsidRPr="003B3AAF">
        <w:rPr>
          <w:rFonts w:asciiTheme="minorHAnsi" w:hAnsiTheme="minorHAnsi" w:cstheme="minorHAnsi"/>
        </w:rPr>
        <w:t>tapi-equipment.yang</w:t>
      </w:r>
      <w:bookmarkEnd w:id="346"/>
    </w:p>
    <w:p w14:paraId="7232DA6F" w14:textId="2EC25D8A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23F2DBCC" w14:textId="10569BE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Streaming augments moved from streaming to equipment.</w:t>
      </w:r>
    </w:p>
    <w:p w14:paraId="36E6E42C" w14:textId="7A1E9F6F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Many parameters/structures made conditional.</w:t>
      </w:r>
    </w:p>
    <w:p w14:paraId="03D76D2C" w14:textId="51FDB6D0" w:rsidR="00002953" w:rsidRPr="003B3AAF" w:rsidRDefault="00002953" w:rsidP="00CF45FA">
      <w:pPr>
        <w:rPr>
          <w:rFonts w:cstheme="minorHAnsi"/>
        </w:rPr>
      </w:pPr>
      <w:r w:rsidRPr="003B3AAF">
        <w:rPr>
          <w:rFonts w:cstheme="minorHAnsi"/>
        </w:rPr>
        <w:t>is-expected-actual-mismatch has been clarified with the description “This is false where there is no expectation.”</w:t>
      </w:r>
    </w:p>
    <w:p w14:paraId="52CC3543" w14:textId="7DF97E6B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All properties changed from experimental to essentially mature.</w:t>
      </w:r>
    </w:p>
    <w:p w14:paraId="6773C987" w14:textId="69346A1A" w:rsidR="00FC7D06" w:rsidRPr="003B3AAF" w:rsidRDefault="00FC7D06" w:rsidP="00CF45FA">
      <w:pPr>
        <w:rPr>
          <w:rFonts w:cstheme="minorHAnsi"/>
        </w:rPr>
      </w:pPr>
      <w:r w:rsidRPr="003B3AAF">
        <w:rPr>
          <w:rFonts w:cstheme="minorHAnsi"/>
        </w:rPr>
        <w:t xml:space="preserve">An access-port </w:t>
      </w:r>
      <w:r w:rsidR="00AF3CDB" w:rsidRPr="003B3AAF">
        <w:rPr>
          <w:rFonts w:cstheme="minorHAnsi"/>
        </w:rPr>
        <w:t>can</w:t>
      </w:r>
      <w:r w:rsidRPr="003B3AAF">
        <w:rPr>
          <w:rFonts w:cstheme="minorHAnsi"/>
        </w:rPr>
        <w:t xml:space="preserve"> be referenced from both the NEP and the corresponding SIP</w:t>
      </w:r>
    </w:p>
    <w:p w14:paraId="302C2F97" w14:textId="1E891D17" w:rsidR="006A0CD8" w:rsidRPr="003B3AAF" w:rsidRDefault="006A0CD8" w:rsidP="00CF45FA">
      <w:pPr>
        <w:rPr>
          <w:rFonts w:cstheme="minorHAnsi"/>
        </w:rPr>
      </w:pPr>
      <w:r w:rsidRPr="003B3AAF">
        <w:rPr>
          <w:rFonts w:cstheme="minorHAnsi"/>
        </w:rPr>
        <w:t>supporting-physical-span augmentation of link</w:t>
      </w:r>
      <w:r w:rsidR="003D7F2B" w:rsidRPr="003B3AAF">
        <w:rPr>
          <w:rFonts w:cstheme="minorHAnsi"/>
        </w:rPr>
        <w:t xml:space="preserve"> has been fixed</w:t>
      </w:r>
      <w:r w:rsidR="00EC6E14" w:rsidRPr="003B3AAF">
        <w:rPr>
          <w:rFonts w:cstheme="minorHAnsi"/>
        </w:rPr>
        <w:t>.</w:t>
      </w:r>
    </w:p>
    <w:p w14:paraId="14383227" w14:textId="6C0F1CCC" w:rsidR="00EC6E14" w:rsidRPr="003B3AAF" w:rsidRDefault="00A92E79" w:rsidP="00CF45FA">
      <w:pPr>
        <w:rPr>
          <w:rFonts w:cstheme="minorHAnsi"/>
        </w:rPr>
      </w:pPr>
      <w:r w:rsidRPr="003B3AAF">
        <w:rPr>
          <w:rFonts w:cstheme="minorHAnsi"/>
        </w:rPr>
        <w:lastRenderedPageBreak/>
        <w:t>G</w:t>
      </w:r>
      <w:r w:rsidR="00EC6E14" w:rsidRPr="003B3AAF">
        <w:rPr>
          <w:rFonts w:cstheme="minorHAnsi"/>
        </w:rPr>
        <w:t>rouping connector-pin-address, list pin-and-role, specified key 'location-in-connector'.</w:t>
      </w:r>
    </w:p>
    <w:p w14:paraId="2032F2A3" w14:textId="77777777" w:rsidR="00032C38" w:rsidRPr="003B3AAF" w:rsidRDefault="008C22C1" w:rsidP="00CF45FA">
      <w:pPr>
        <w:rPr>
          <w:rFonts w:cstheme="minorHAnsi"/>
        </w:rPr>
      </w:pPr>
      <w:r w:rsidRPr="003B3AAF">
        <w:rPr>
          <w:rFonts w:cstheme="minorHAnsi"/>
        </w:rPr>
        <w:t>Grouping equipment, set as config false</w:t>
      </w:r>
    </w:p>
    <w:p w14:paraId="177FF839" w14:textId="77777777" w:rsidR="00032C38" w:rsidRPr="003B3AAF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list expected-equipment</w:t>
      </w:r>
    </w:p>
    <w:p w14:paraId="1AD09E2C" w14:textId="6090364C" w:rsidR="008C22C1" w:rsidRPr="003B3AAF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container actual-equipment</w:t>
      </w:r>
    </w:p>
    <w:p w14:paraId="7F243DE7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347" w:name="_Toc193364538"/>
      <w:r w:rsidRPr="003B3AAF">
        <w:rPr>
          <w:rFonts w:asciiTheme="minorHAnsi" w:hAnsiTheme="minorHAnsi" w:cstheme="minorHAnsi"/>
        </w:rPr>
        <w:t>Object classes</w:t>
      </w:r>
      <w:bookmarkEnd w:id="347"/>
    </w:p>
    <w:p w14:paraId="2C67BCB5" w14:textId="35599D7D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22BF33E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abstract-strand</w:t>
      </w:r>
    </w:p>
    <w:p w14:paraId="1C37486A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to-strand-joint added</w:t>
      </w:r>
    </w:p>
    <w:p w14:paraId="0FE1CB06" w14:textId="08131DC3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strand-joint added</w:t>
      </w:r>
    </w:p>
    <w:p w14:paraId="29836FC5" w14:textId="66F4D3E1" w:rsidR="00A1320D" w:rsidRDefault="00A1320D" w:rsidP="00CF45FA">
      <w:pPr>
        <w:pStyle w:val="ListParagraph"/>
        <w:numPr>
          <w:ilvl w:val="1"/>
          <w:numId w:val="8"/>
        </w:numPr>
        <w:rPr>
          <w:ins w:id="348" w:author="Davis, Nigel" w:date="2025-03-20T10:25:00Z" w16du:dateUtc="2025-03-20T10:25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78F991FE" w14:textId="27B57406" w:rsidR="00872203" w:rsidRDefault="009D32E9" w:rsidP="00CF45FA">
      <w:pPr>
        <w:pStyle w:val="ListParagraph"/>
        <w:numPr>
          <w:ilvl w:val="1"/>
          <w:numId w:val="8"/>
        </w:numPr>
        <w:rPr>
          <w:ins w:id="349" w:author="Davis, Nigel" w:date="2025-03-20T10:25:00Z" w16du:dateUtc="2025-03-20T10:25:00Z"/>
          <w:rFonts w:asciiTheme="minorHAnsi" w:hAnsiTheme="minorHAnsi" w:cstheme="minorHAnsi"/>
          <w:szCs w:val="22"/>
        </w:rPr>
      </w:pPr>
      <w:ins w:id="350" w:author="Davis, Nigel" w:date="2025-03-20T10:25:00Z" w16du:dateUtc="2025-03-20T10:25:00Z">
        <w:r>
          <w:rPr>
            <w:rFonts w:asciiTheme="minorHAnsi" w:hAnsiTheme="minorHAnsi" w:cstheme="minorHAnsi"/>
            <w:szCs w:val="22"/>
          </w:rPr>
          <w:t>connector-pin min-elements constraint has been removed (2.6.0)</w:t>
        </w:r>
      </w:ins>
    </w:p>
    <w:p w14:paraId="45754A13" w14:textId="69CC84E4" w:rsidR="009D32E9" w:rsidRPr="003B3AAF" w:rsidRDefault="009D32E9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ins w:id="351" w:author="Davis, Nigel" w:date="2025-03-20T10:26:00Z" w16du:dateUtc="2025-03-20T10:26:00Z">
        <w:r>
          <w:rPr>
            <w:rFonts w:asciiTheme="minorHAnsi" w:hAnsiTheme="minorHAnsi" w:cstheme="minorHAnsi"/>
            <w:szCs w:val="22"/>
          </w:rPr>
          <w:t>spliced-strand min-elements constraint has been removed (2.6.0)</w:t>
        </w:r>
      </w:ins>
    </w:p>
    <w:p w14:paraId="606975EA" w14:textId="5DD09419" w:rsidR="00B26E02" w:rsidRPr="003B3AAF" w:rsidRDefault="00F57705" w:rsidP="00B26E0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physical-context </w:t>
      </w:r>
    </w:p>
    <w:p w14:paraId="25CE79C5" w14:textId="340CAB5E" w:rsidR="00F57705" w:rsidRPr="003B3AAF" w:rsidRDefault="00F57705" w:rsidP="00F5770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 longer a global-class</w:t>
      </w:r>
    </w:p>
    <w:p w14:paraId="76209C50" w14:textId="3D48D95B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physical-span</w:t>
      </w:r>
    </w:p>
    <w:p w14:paraId="5C19A824" w14:textId="6A127ABA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307DF6E3" w14:textId="23855A02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</w:t>
      </w:r>
    </w:p>
    <w:p w14:paraId="6B753CAD" w14:textId="61FB10CD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0BA5AD5D" w14:textId="24DD2B45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access-port</w:t>
      </w:r>
    </w:p>
    <w:p w14:paraId="6DF88DA4" w14:textId="77C08380" w:rsidR="00A1320D" w:rsidRDefault="00A1320D" w:rsidP="00A1320D">
      <w:pPr>
        <w:pStyle w:val="ListParagraph"/>
        <w:numPr>
          <w:ilvl w:val="1"/>
          <w:numId w:val="8"/>
        </w:numPr>
        <w:rPr>
          <w:ins w:id="352" w:author="Davis, Nigel" w:date="2025-03-20T10:25:00Z" w16du:dateUtc="2025-03-20T10:25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03179EB9" w14:textId="60FA9804" w:rsidR="00663487" w:rsidRPr="003B3AAF" w:rsidRDefault="00872203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ins w:id="353" w:author="Davis, Nigel" w:date="2025-03-20T10:25:00Z" w16du:dateUtc="2025-03-20T10:25:00Z">
        <w:r>
          <w:rPr>
            <w:rFonts w:asciiTheme="minorHAnsi" w:hAnsiTheme="minorHAnsi" w:cstheme="minorHAnsi"/>
            <w:szCs w:val="22"/>
          </w:rPr>
          <w:t>connector-pin min-elements constraint has been removed (2.6.0)</w:t>
        </w:r>
      </w:ins>
    </w:p>
    <w:p w14:paraId="6300B7CC" w14:textId="7671FEAF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holder</w:t>
      </w:r>
    </w:p>
    <w:p w14:paraId="22000B54" w14:textId="76BF50DB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643667B7" w14:textId="50C57F0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1635BCB6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access-port-supports-nep </w:t>
      </w:r>
    </w:p>
    <w:p w14:paraId="269554C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This replaces supporting-access-port</w:t>
      </w:r>
    </w:p>
    <w:p w14:paraId="49E32FA3" w14:textId="4388A090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</w:t>
      </w:r>
    </w:p>
    <w:p w14:paraId="6B848C0D" w14:textId="7D397CD4" w:rsidR="002343DF" w:rsidRPr="003B3AAF" w:rsidRDefault="002343DF" w:rsidP="002343DF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Describes the route of a connection through the equipments of a device</w:t>
      </w:r>
    </w:p>
    <w:p w14:paraId="2BA76106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physical-route-list</w:t>
      </w:r>
    </w:p>
    <w:p w14:paraId="4F41F0BB" w14:textId="06E2A623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strand-joint</w:t>
      </w:r>
    </w:p>
    <w:p w14:paraId="400C2F8F" w14:textId="6B9AD20D" w:rsidR="00A43184" w:rsidRPr="003B3AAF" w:rsidRDefault="00A43184" w:rsidP="00A43184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 support detailed statements of joint impairments and reflectio</w:t>
      </w:r>
      <w:r w:rsidR="00A71F24" w:rsidRPr="003B3AAF">
        <w:rPr>
          <w:rFonts w:asciiTheme="minorHAnsi" w:hAnsiTheme="minorHAnsi" w:cstheme="minorHAnsi"/>
          <w:szCs w:val="22"/>
        </w:rPr>
        <w:t>n</w:t>
      </w:r>
    </w:p>
    <w:p w14:paraId="2FBD0FB3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access-port-supports-sip</w:t>
      </w:r>
    </w:p>
    <w:p w14:paraId="031010BC" w14:textId="58528859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physical-route-element</w:t>
      </w:r>
    </w:p>
    <w:p w14:paraId="7145B637" w14:textId="2F3338A1" w:rsidR="00DF5F25" w:rsidRPr="003B3AAF" w:rsidRDefault="00350847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geolocation</w:t>
      </w:r>
      <w:r w:rsidR="001940D9" w:rsidRPr="003B3AAF">
        <w:rPr>
          <w:rFonts w:asciiTheme="minorHAnsi" w:hAnsiTheme="minorHAnsi" w:cstheme="minorHAnsi"/>
          <w:szCs w:val="22"/>
        </w:rPr>
        <w:t xml:space="preserve"> (moved from amplification to equipment)</w:t>
      </w:r>
    </w:p>
    <w:p w14:paraId="052D4917" w14:textId="35A63CC2" w:rsidR="00C954B4" w:rsidRPr="003B3AAF" w:rsidRDefault="00C954B4" w:rsidP="00C954B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device-supports-node, in case of simpler relationship wrt AccessPort – NEP, provides direct navigation from node to device (2.6.0)</w:t>
      </w:r>
    </w:p>
    <w:p w14:paraId="1A5EB372" w14:textId="7F94C76B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3E16EA44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supporting-access-port</w:t>
      </w:r>
    </w:p>
    <w:p w14:paraId="102618FC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354" w:name="_Toc193364539"/>
      <w:r w:rsidRPr="003B3AAF">
        <w:rPr>
          <w:rStyle w:val="Heading2Char"/>
          <w:rFonts w:asciiTheme="minorHAnsi" w:hAnsiTheme="minorHAnsi" w:cstheme="minorHAnsi"/>
        </w:rPr>
        <w:t>Type</w:t>
      </w:r>
      <w:r w:rsidRPr="003B3AAF">
        <w:rPr>
          <w:rFonts w:asciiTheme="minorHAnsi" w:hAnsiTheme="minorHAnsi" w:cstheme="minorHAnsi"/>
        </w:rPr>
        <w:t xml:space="preserve"> definitions</w:t>
      </w:r>
      <w:bookmarkEnd w:id="354"/>
    </w:p>
    <w:p w14:paraId="20992CB4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2F54AEDD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connector-pin-address</w:t>
      </w:r>
    </w:p>
    <w:p w14:paraId="5EC513F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equipment-uuid property removed</w:t>
      </w:r>
    </w:p>
    <w:p w14:paraId="499C206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 reference added</w:t>
      </w:r>
    </w:p>
    <w:p w14:paraId="0595082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actual-non-field-replaceable-module</w:t>
      </w:r>
    </w:p>
    <w:p w14:paraId="4166CB7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is now a local-class</w:t>
      </w:r>
    </w:p>
    <w:p w14:paraId="1F983B0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expected-non-field-replaceable-module</w:t>
      </w:r>
    </w:p>
    <w:p w14:paraId="2E1DF24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is now a local-class</w:t>
      </w:r>
    </w:p>
    <w:p w14:paraId="4DE4937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equipment-object-type</w:t>
      </w:r>
    </w:p>
    <w:p w14:paraId="54FA17D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has been moved back from deprecated to mature</w:t>
      </w:r>
    </w:p>
    <w:p w14:paraId="19727F1C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has been extended with new object types from tapi-equipment</w:t>
      </w:r>
    </w:p>
    <w:p w14:paraId="5883186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expected-equipment</w:t>
      </w:r>
    </w:p>
    <w:p w14:paraId="384B3ED2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equipment-not-expected added</w:t>
      </w:r>
    </w:p>
    <w:p w14:paraId="39B5C24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pin-and-role</w:t>
      </w:r>
    </w:p>
    <w:p w14:paraId="0CE9E16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connector-pin-orientation added</w:t>
      </w:r>
    </w:p>
    <w:p w14:paraId="0379D3B7" w14:textId="3E6B3D2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73BBC10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physical-route-state</w:t>
      </w:r>
    </w:p>
    <w:p w14:paraId="04E960E5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flow-direction</w:t>
      </w:r>
    </w:p>
    <w:p w14:paraId="0836F6F4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355" w:name="_Toc193364540"/>
      <w:r w:rsidRPr="003B3AAF">
        <w:rPr>
          <w:rFonts w:asciiTheme="minorHAnsi" w:hAnsiTheme="minorHAnsi" w:cstheme="minorHAnsi"/>
        </w:rPr>
        <w:t>tapi-fm.yang</w:t>
      </w:r>
      <w:bookmarkEnd w:id="355"/>
    </w:p>
    <w:p w14:paraId="3FACA63D" w14:textId="1F5C652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This is a new module that consolidates alarm and performance monitoring reporting for both tapi notification and tapi streaming (see TR-547 and TR-548 for more details).</w:t>
      </w:r>
    </w:p>
    <w:p w14:paraId="7BF39E83" w14:textId="77777777" w:rsidR="009B5F59" w:rsidRPr="003B3AAF" w:rsidRDefault="009B5F59" w:rsidP="009B5F59">
      <w:pPr>
        <w:pStyle w:val="Heading2"/>
        <w:rPr>
          <w:rFonts w:asciiTheme="minorHAnsi" w:hAnsiTheme="minorHAnsi" w:cstheme="minorHAnsi"/>
        </w:rPr>
      </w:pPr>
      <w:bookmarkStart w:id="356" w:name="_Toc193364541"/>
      <w:r w:rsidRPr="003B3AAF">
        <w:rPr>
          <w:rFonts w:asciiTheme="minorHAnsi" w:hAnsiTheme="minorHAnsi" w:cstheme="minorHAnsi"/>
        </w:rPr>
        <w:t>Object classes</w:t>
      </w:r>
      <w:bookmarkEnd w:id="356"/>
    </w:p>
    <w:p w14:paraId="0E244A7E" w14:textId="77777777" w:rsidR="009B5F59" w:rsidRPr="003B3AAF" w:rsidRDefault="009B5F59" w:rsidP="009B5F59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14A8F3A" w14:textId="3A214616" w:rsidR="009B5F59" w:rsidRPr="003B3AAF" w:rsidRDefault="009B5F59" w:rsidP="009B5F5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fault-management-context, active-condition (2.4.1)</w:t>
      </w:r>
      <w:r w:rsidRPr="003B3AAF">
        <w:rPr>
          <w:rFonts w:asciiTheme="minorHAnsi" w:hAnsiTheme="minorHAnsi" w:cstheme="minorHAnsi"/>
          <w:szCs w:val="22"/>
        </w:rPr>
        <w:t xml:space="preserve"> </w:t>
      </w:r>
    </w:p>
    <w:p w14:paraId="796D0C0B" w14:textId="08DF7F73" w:rsidR="007E2514" w:rsidRPr="003B3AAF" w:rsidRDefault="007E2514" w:rsidP="007E2514">
      <w:pPr>
        <w:pStyle w:val="Heading1"/>
        <w:rPr>
          <w:rFonts w:asciiTheme="minorHAnsi" w:hAnsiTheme="minorHAnsi" w:cstheme="minorHAnsi"/>
        </w:rPr>
      </w:pPr>
      <w:bookmarkStart w:id="357" w:name="_Toc193364542"/>
      <w:r w:rsidRPr="003B3AAF">
        <w:rPr>
          <w:rFonts w:asciiTheme="minorHAnsi" w:hAnsiTheme="minorHAnsi" w:cstheme="minorHAnsi"/>
        </w:rPr>
        <w:t>tapi-gnmi-streaming</w:t>
      </w:r>
      <w:bookmarkEnd w:id="357"/>
    </w:p>
    <w:p w14:paraId="7EAA63B9" w14:textId="5E0472FB" w:rsidR="007E2514" w:rsidRPr="003B3AAF" w:rsidRDefault="007E2514" w:rsidP="007E2514">
      <w:pPr>
        <w:rPr>
          <w:rFonts w:cstheme="minorHAnsi"/>
        </w:rPr>
      </w:pPr>
      <w:r w:rsidRPr="003B3AAF">
        <w:rPr>
          <w:rFonts w:cstheme="minorHAnsi"/>
        </w:rPr>
        <w:t>New model added (</w:t>
      </w:r>
      <w:r w:rsidR="009415C8" w:rsidRPr="003B3AAF">
        <w:rPr>
          <w:rFonts w:cstheme="minorHAnsi"/>
        </w:rPr>
        <w:t>2.5.0</w:t>
      </w:r>
      <w:r w:rsidRPr="003B3AAF">
        <w:rPr>
          <w:rFonts w:cstheme="minorHAnsi"/>
        </w:rPr>
        <w:t>)</w:t>
      </w:r>
    </w:p>
    <w:p w14:paraId="241E790C" w14:textId="43DDA206" w:rsidR="003B3AAF" w:rsidRPr="003B3AAF" w:rsidRDefault="003B3AAF" w:rsidP="003B3AA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added the missing base tapi-common:OBJECT_TYPE to identity GNMI_STREAMING_OBJECT_TYPE</w:t>
      </w:r>
      <w:r>
        <w:rPr>
          <w:rFonts w:asciiTheme="minorHAnsi" w:hAnsiTheme="minorHAnsi" w:cstheme="minorHAnsi"/>
        </w:rPr>
        <w:t xml:space="preserve"> (2.6.0)</w:t>
      </w:r>
    </w:p>
    <w:p w14:paraId="5D724375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358" w:name="_Toc193364543"/>
      <w:r w:rsidRPr="003B3AAF">
        <w:rPr>
          <w:rFonts w:asciiTheme="minorHAnsi" w:hAnsiTheme="minorHAnsi" w:cstheme="minorHAnsi"/>
        </w:rPr>
        <w:t>tapi-notification.yang</w:t>
      </w:r>
      <w:bookmarkEnd w:id="358"/>
    </w:p>
    <w:p w14:paraId="0392BC6B" w14:textId="00C8CFF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Augmentation for notification of entities from common added.</w:t>
      </w:r>
    </w:p>
    <w:p w14:paraId="2F531157" w14:textId="4F7544AE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60D8B3DB" w14:textId="0D3572FC" w:rsidR="00CC3A2B" w:rsidRPr="003B3AAF" w:rsidRDefault="00CC3A2B" w:rsidP="00CF45FA">
      <w:pPr>
        <w:rPr>
          <w:rFonts w:cstheme="minorHAnsi"/>
        </w:rPr>
      </w:pPr>
      <w:r w:rsidRPr="003B3AAF">
        <w:rPr>
          <w:rFonts w:cstheme="minorHAnsi"/>
        </w:rPr>
        <w:t xml:space="preserve">Now </w:t>
      </w:r>
      <w:r w:rsidR="00092576" w:rsidRPr="003B3AAF">
        <w:rPr>
          <w:rFonts w:cstheme="minorHAnsi"/>
        </w:rPr>
        <w:t xml:space="preserve">supports </w:t>
      </w:r>
      <w:r w:rsidR="00A3119E" w:rsidRPr="003B3AAF">
        <w:rPr>
          <w:rFonts w:cstheme="minorHAnsi"/>
        </w:rPr>
        <w:t xml:space="preserve">detected-condition, pm-metric-info, detector-info and simple-detector </w:t>
      </w:r>
      <w:r w:rsidR="00092576" w:rsidRPr="003B3AAF">
        <w:rPr>
          <w:rFonts w:cstheme="minorHAnsi"/>
        </w:rPr>
        <w:t xml:space="preserve">augmented </w:t>
      </w:r>
      <w:r w:rsidR="00A3119E" w:rsidRPr="003B3AAF">
        <w:rPr>
          <w:rFonts w:cstheme="minorHAnsi"/>
        </w:rPr>
        <w:t>from tapi-fm</w:t>
      </w:r>
      <w:r w:rsidR="00497F58" w:rsidRPr="003B3AAF">
        <w:rPr>
          <w:rFonts w:cstheme="minorHAnsi"/>
        </w:rPr>
        <w:t>.</w:t>
      </w:r>
    </w:p>
    <w:p w14:paraId="20CD007D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359" w:name="_Toc193364544"/>
      <w:r w:rsidRPr="003B3AAF">
        <w:rPr>
          <w:rFonts w:asciiTheme="minorHAnsi" w:hAnsiTheme="minorHAnsi" w:cstheme="minorHAnsi"/>
        </w:rPr>
        <w:t>Object classes and Notifications</w:t>
      </w:r>
      <w:bookmarkEnd w:id="359"/>
    </w:p>
    <w:p w14:paraId="739872A1" w14:textId="4CE90B2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A7285A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notification-subscription-service</w:t>
      </w:r>
    </w:p>
    <w:p w14:paraId="567EE2A3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service-spec to global-class</w:t>
      </w:r>
    </w:p>
    <w:p w14:paraId="5CC9682C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event-notification added</w:t>
      </w:r>
    </w:p>
    <w:p w14:paraId="35AE3B79" w14:textId="4A676C0D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subscription-filter </w:t>
      </w:r>
      <w:r w:rsidR="00422728" w:rsidRPr="003B3AAF">
        <w:rPr>
          <w:rFonts w:asciiTheme="minorHAnsi" w:hAnsiTheme="minorHAnsi" w:cstheme="minorHAnsi"/>
          <w:szCs w:val="22"/>
        </w:rPr>
        <w:t xml:space="preserve">multiplicity changed from 1 to </w:t>
      </w:r>
      <w:r w:rsidR="003D1C42" w:rsidRPr="003B3AAF">
        <w:rPr>
          <w:rFonts w:asciiTheme="minorHAnsi" w:hAnsiTheme="minorHAnsi" w:cstheme="minorHAnsi"/>
          <w:szCs w:val="22"/>
        </w:rPr>
        <w:t>list (0..*)</w:t>
      </w:r>
    </w:p>
    <w:p w14:paraId="782C627A" w14:textId="34DBEA40" w:rsidR="00CF45FA" w:rsidRPr="003B3AAF" w:rsidRDefault="004352B7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</w:t>
      </w:r>
      <w:r w:rsidR="00997E8E" w:rsidRPr="003B3AAF">
        <w:rPr>
          <w:rFonts w:asciiTheme="minorHAnsi" w:hAnsiTheme="minorHAnsi" w:cstheme="minorHAnsi"/>
          <w:szCs w:val="22"/>
        </w:rPr>
        <w:t>-</w:t>
      </w:r>
      <w:r w:rsidR="00CF45FA" w:rsidRPr="003B3AAF">
        <w:rPr>
          <w:rFonts w:asciiTheme="minorHAnsi" w:hAnsiTheme="minorHAnsi" w:cstheme="minorHAnsi"/>
          <w:szCs w:val="22"/>
        </w:rPr>
        <w:t>notification-type</w:t>
      </w:r>
      <w:r w:rsidR="00997E8E" w:rsidRPr="003B3AAF">
        <w:rPr>
          <w:rFonts w:asciiTheme="minorHAnsi" w:hAnsiTheme="minorHAnsi" w:cstheme="minorHAnsi"/>
          <w:szCs w:val="22"/>
        </w:rPr>
        <w:t>s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59CAD423" w14:textId="1718FE2E" w:rsidR="00CF45FA" w:rsidRPr="003B3AAF" w:rsidRDefault="00997E8E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</w:t>
      </w:r>
      <w:r w:rsidR="00CF45FA" w:rsidRPr="003B3AAF">
        <w:rPr>
          <w:rFonts w:asciiTheme="minorHAnsi" w:hAnsiTheme="minorHAnsi" w:cstheme="minorHAnsi"/>
          <w:szCs w:val="22"/>
        </w:rPr>
        <w:t>object-type</w:t>
      </w:r>
      <w:r w:rsidRPr="003B3AAF">
        <w:rPr>
          <w:rFonts w:asciiTheme="minorHAnsi" w:hAnsiTheme="minorHAnsi" w:cstheme="minorHAnsi"/>
          <w:szCs w:val="22"/>
        </w:rPr>
        <w:t>s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5539194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notification-context</w:t>
      </w:r>
    </w:p>
    <w:p w14:paraId="0A8ACAF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event-notification added</w:t>
      </w:r>
    </w:p>
    <w:p w14:paraId="09989B2E" w14:textId="77777777" w:rsid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 is deprecated</w:t>
      </w:r>
    </w:p>
    <w:p w14:paraId="1F37B6A7" w14:textId="5F2803D5" w:rsidR="005F3326" w:rsidRPr="003B3AAF" w:rsidRDefault="005F3326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</w:t>
      </w:r>
      <w:r w:rsidRPr="005F3326">
        <w:rPr>
          <w:rFonts w:asciiTheme="minorHAnsi" w:hAnsiTheme="minorHAnsi" w:cstheme="minorHAnsi"/>
          <w:szCs w:val="22"/>
        </w:rPr>
        <w:t xml:space="preserve">orrected wrong compositions from NotificationSubscriptionService to Notification and EventNotification. It is not correctly managed by the uml2yang tool. </w:t>
      </w:r>
      <w:r w:rsidR="00780DFE">
        <w:rPr>
          <w:rFonts w:asciiTheme="minorHAnsi" w:hAnsiTheme="minorHAnsi" w:cstheme="minorHAnsi"/>
          <w:szCs w:val="22"/>
        </w:rPr>
        <w:t>(2.6.0 - p</w:t>
      </w:r>
      <w:r w:rsidRPr="005F3326">
        <w:rPr>
          <w:rFonts w:asciiTheme="minorHAnsi" w:hAnsiTheme="minorHAnsi" w:cstheme="minorHAnsi"/>
          <w:szCs w:val="22"/>
        </w:rPr>
        <w:t>atch in 2.5.1</w:t>
      </w:r>
      <w:r w:rsidR="00780DFE">
        <w:rPr>
          <w:rFonts w:asciiTheme="minorHAnsi" w:hAnsiTheme="minorHAnsi" w:cstheme="minorHAnsi"/>
          <w:szCs w:val="22"/>
        </w:rPr>
        <w:t xml:space="preserve">) </w:t>
      </w:r>
    </w:p>
    <w:p w14:paraId="3E85F174" w14:textId="0DDC0413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38CBC65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attribute-value-change</w:t>
      </w:r>
    </w:p>
    <w:p w14:paraId="39242C95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event-notification (replaces the deprecated notification)</w:t>
      </w:r>
    </w:p>
    <w:p w14:paraId="3BCF2B51" w14:textId="0B494A55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15BD9E71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alarm-info (covered by tapi-fm)</w:t>
      </w:r>
    </w:p>
    <w:p w14:paraId="26740AA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tca-info (covered by tapi-fm)</w:t>
      </w:r>
    </w:p>
    <w:p w14:paraId="4CC87118" w14:textId="0BD0841F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360" w:name="_Toc193364545"/>
      <w:r w:rsidRPr="003B3AAF">
        <w:rPr>
          <w:rFonts w:asciiTheme="minorHAnsi" w:hAnsiTheme="minorHAnsi" w:cstheme="minorHAnsi"/>
        </w:rPr>
        <w:t>Type definitions</w:t>
      </w:r>
      <w:bookmarkEnd w:id="360"/>
    </w:p>
    <w:p w14:paraId="40A77ECF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74B8A3E9" w14:textId="77777777" w:rsidR="00CF45FA" w:rsidRPr="003B3AAF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name-and-value-change</w:t>
      </w:r>
    </w:p>
    <w:p w14:paraId="6A75243E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value-name is now mandatory</w:t>
      </w:r>
    </w:p>
    <w:p w14:paraId="2AFC4F71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old-value is now optional</w:t>
      </w:r>
    </w:p>
    <w:p w14:paraId="2C8071A0" w14:textId="77777777" w:rsidR="00CF45FA" w:rsidRPr="003B3AAF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notification-type</w:t>
      </w:r>
    </w:p>
    <w:p w14:paraId="5693DD37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ALARM_EVENT removed</w:t>
      </w:r>
    </w:p>
    <w:p w14:paraId="019A7BDF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THRESHOLD_CROSSING_ALERT removed</w:t>
      </w:r>
    </w:p>
    <w:p w14:paraId="1E8EDB47" w14:textId="682DDE5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697EEE49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notification-object-type</w:t>
      </w:r>
    </w:p>
    <w:p w14:paraId="45885467" w14:textId="19F4DFFD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1A1AC88A" w14:textId="2D766E3D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object-type</w:t>
      </w:r>
    </w:p>
    <w:p w14:paraId="336FDCEC" w14:textId="0D986080" w:rsidR="00D542E6" w:rsidRPr="003B3AAF" w:rsidRDefault="00D542E6" w:rsidP="00D542E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Now defined in tapi-common</w:t>
      </w:r>
    </w:p>
    <w:p w14:paraId="108C16CD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perceived-severity-type</w:t>
      </w:r>
    </w:p>
    <w:p w14:paraId="69536095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threshold-crossing-type</w:t>
      </w:r>
    </w:p>
    <w:p w14:paraId="3EAD111E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service-affecting</w:t>
      </w:r>
    </w:p>
    <w:p w14:paraId="10766F56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perceived-tca-severity</w:t>
      </w:r>
    </w:p>
    <w:p w14:paraId="2A99FC01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361" w:name="_Toc193364546"/>
      <w:r w:rsidRPr="003B3AAF">
        <w:rPr>
          <w:rFonts w:asciiTheme="minorHAnsi" w:hAnsiTheme="minorHAnsi" w:cstheme="minorHAnsi"/>
        </w:rPr>
        <w:t>tapi-oam.yang</w:t>
      </w:r>
      <w:bookmarkEnd w:id="361"/>
    </w:p>
    <w:p w14:paraId="706569F5" w14:textId="0CC0CFF9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Import of notification and streaming to allow for the new aligned approach.</w:t>
      </w:r>
    </w:p>
    <w:p w14:paraId="7D9ED3A9" w14:textId="219D5471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 with streaming and notification</w:t>
      </w:r>
      <w:r w:rsidR="00960B61" w:rsidRPr="003B3AAF">
        <w:rPr>
          <w:rFonts w:cstheme="minorHAnsi"/>
        </w:rPr>
        <w:t>.</w:t>
      </w:r>
    </w:p>
    <w:p w14:paraId="2BBD2EB2" w14:textId="346D8967" w:rsidR="00960B61" w:rsidRPr="003B3AAF" w:rsidRDefault="00960B61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5689954D" w14:textId="7BB60DFB" w:rsidR="00A62DEE" w:rsidRPr="003B3AAF" w:rsidRDefault="00A62DEE" w:rsidP="00CF45FA">
      <w:pPr>
        <w:rPr>
          <w:rFonts w:cstheme="minorHAnsi"/>
        </w:rPr>
      </w:pPr>
      <w:r w:rsidRPr="003B3AAF">
        <w:rPr>
          <w:rFonts w:cstheme="minorHAnsi"/>
        </w:rPr>
        <w:t>oam-profile augment of profile:</w:t>
      </w:r>
    </w:p>
    <w:p w14:paraId="693CFA53" w14:textId="04F045C7" w:rsidR="00A62DEE" w:rsidRPr="003B3AAF" w:rsidRDefault="00A62DEE" w:rsidP="00A62D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lastRenderedPageBreak/>
        <w:t>Commented the “presence "if oam profile"”</w:t>
      </w:r>
    </w:p>
    <w:p w14:paraId="10B1A708" w14:textId="6AF1A322" w:rsidR="00A62DEE" w:rsidRPr="003B3AAF" w:rsidRDefault="00A62DEE" w:rsidP="00A62D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Added the when “derived-from-or-self … OAM_PROFILE_TYPE”</w:t>
      </w:r>
    </w:p>
    <w:p w14:paraId="512AFDBE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362" w:name="_Toc193364547"/>
      <w:r w:rsidRPr="003B3AAF">
        <w:rPr>
          <w:rFonts w:asciiTheme="minorHAnsi" w:hAnsiTheme="minorHAnsi" w:cstheme="minorHAnsi"/>
        </w:rPr>
        <w:t>Object classes</w:t>
      </w:r>
      <w:bookmarkEnd w:id="362"/>
    </w:p>
    <w:p w14:paraId="79554BE5" w14:textId="6D49F88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584D8348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mep</w:t>
      </w:r>
    </w:p>
    <w:p w14:paraId="30B23AF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all properties are optional</w:t>
      </w:r>
    </w:p>
    <w:p w14:paraId="408E1A4F" w14:textId="66E14965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layer-protocol-qualifier </w:t>
      </w:r>
      <w:r w:rsidR="00135E6B" w:rsidRPr="003B3AAF">
        <w:rPr>
          <w:rFonts w:asciiTheme="minorHAnsi" w:hAnsiTheme="minorHAnsi" w:cstheme="minorHAnsi"/>
          <w:szCs w:val="22"/>
        </w:rPr>
        <w:t>added</w:t>
      </w:r>
    </w:p>
    <w:p w14:paraId="26942217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termination-direction removed</w:t>
      </w:r>
    </w:p>
    <w:p w14:paraId="1BEC9A9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mep-identifier removed</w:t>
      </w:r>
    </w:p>
    <w:p w14:paraId="5EF311E1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peer-mep-identifier removed</w:t>
      </w:r>
    </w:p>
    <w:p w14:paraId="2E01D715" w14:textId="5932C9FB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</w:t>
      </w:r>
      <w:r w:rsidR="00EF3395" w:rsidRPr="003B3AAF">
        <w:rPr>
          <w:rFonts w:asciiTheme="minorHAnsi" w:hAnsiTheme="minorHAnsi" w:cstheme="minorHAnsi"/>
          <w:szCs w:val="22"/>
        </w:rPr>
        <w:t xml:space="preserve">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="00EF3395" w:rsidRPr="003B3AAF">
        <w:rPr>
          <w:rFonts w:asciiTheme="minorHAnsi" w:hAnsiTheme="minorHAnsi" w:cstheme="minorHAnsi"/>
          <w:szCs w:val="22"/>
        </w:rPr>
        <w:t>)</w:t>
      </w:r>
    </w:p>
    <w:p w14:paraId="17A4FB27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oam-job-state added</w:t>
      </w:r>
    </w:p>
    <w:p w14:paraId="2F43B553" w14:textId="2E00735E" w:rsidR="00CF45FA" w:rsidRPr="003B3AAF" w:rsidRDefault="00982074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oam-service-end-point changed to </w:t>
      </w:r>
      <w:r w:rsidR="00CF45FA" w:rsidRPr="003B3AAF">
        <w:rPr>
          <w:rFonts w:asciiTheme="minorHAnsi" w:hAnsiTheme="minorHAnsi" w:cstheme="minorHAnsi"/>
          <w:szCs w:val="22"/>
        </w:rPr>
        <w:t xml:space="preserve">oam-service-point </w:t>
      </w:r>
      <w:r w:rsidRPr="003B3AAF">
        <w:rPr>
          <w:rFonts w:asciiTheme="minorHAnsi" w:hAnsiTheme="minorHAnsi" w:cstheme="minorHAnsi"/>
          <w:szCs w:val="22"/>
        </w:rPr>
        <w:t xml:space="preserve">and </w:t>
      </w:r>
      <w:r w:rsidR="00CF45FA" w:rsidRPr="003B3AAF">
        <w:rPr>
          <w:rFonts w:asciiTheme="minorHAnsi" w:hAnsiTheme="minorHAnsi" w:cstheme="minorHAnsi"/>
          <w:szCs w:val="22"/>
        </w:rPr>
        <w:t>now optional</w:t>
      </w:r>
    </w:p>
    <w:p w14:paraId="539006C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connection-end-point added</w:t>
      </w:r>
    </w:p>
    <w:p w14:paraId="57618B3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connectivity-service-end-point added</w:t>
      </w:r>
    </w:p>
    <w:p w14:paraId="54258A6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result-string added</w:t>
      </w:r>
    </w:p>
    <w:p w14:paraId="3F3C573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 used instead of oam-profile</w:t>
      </w:r>
    </w:p>
    <w:p w14:paraId="08EA5D68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 added</w:t>
      </w:r>
    </w:p>
    <w:p w14:paraId="220E076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current-data used instead of pm-current-data</w:t>
      </w:r>
    </w:p>
    <w:p w14:paraId="0F3E7267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meg</w:t>
      </w:r>
    </w:p>
    <w:p w14:paraId="69B7A28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44E3B97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removed</w:t>
      </w:r>
    </w:p>
    <w:p w14:paraId="6F4FC813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forwarding-direction removed</w:t>
      </w:r>
    </w:p>
    <w:p w14:paraId="62BB6EA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meg-level removed</w:t>
      </w:r>
    </w:p>
    <w:p w14:paraId="4B919A5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meg-identifier removed</w:t>
      </w:r>
    </w:p>
    <w:p w14:paraId="2BDBF8D8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mip</w:t>
      </w:r>
    </w:p>
    <w:p w14:paraId="30E63124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09F7EE2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operational-state-pac added</w:t>
      </w:r>
    </w:p>
    <w:p w14:paraId="0778DB64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oam-service</w:t>
      </w:r>
    </w:p>
    <w:p w14:paraId="428530C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oam-service-point used instead of end-point</w:t>
      </w:r>
    </w:p>
    <w:p w14:paraId="0AADAEB2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oam-constraint removed</w:t>
      </w:r>
    </w:p>
    <w:p w14:paraId="4413991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oam-profile removed</w:t>
      </w:r>
    </w:p>
    <w:p w14:paraId="3EE3CFB5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oam-context</w:t>
      </w:r>
    </w:p>
    <w:p w14:paraId="44A424E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oam-profile removed</w:t>
      </w:r>
    </w:p>
    <w:p w14:paraId="68278236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oam-service-point (was called oam-service-end-point)</w:t>
      </w:r>
    </w:p>
    <w:p w14:paraId="4EBB2D7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service-interface-point is now optional</w:t>
      </w:r>
    </w:p>
    <w:p w14:paraId="7DCC95AE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connection-endpoint added</w:t>
      </w:r>
    </w:p>
    <w:p w14:paraId="2C9737C9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4043F25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is-mip added</w:t>
      </w:r>
    </w:p>
    <w:p w14:paraId="09B5932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removed</w:t>
      </w:r>
    </w:p>
    <w:p w14:paraId="15DC2AC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mep-identifier removed</w:t>
      </w:r>
    </w:p>
    <w:p w14:paraId="3A629AD8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peer-mep-identifier removed</w:t>
      </w:r>
    </w:p>
    <w:p w14:paraId="73DB15ED" w14:textId="777A2D8C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current-data (was pm-current-data)</w:t>
      </w:r>
      <w:r w:rsidR="00EF3395" w:rsidRPr="003B3AAF">
        <w:rPr>
          <w:rFonts w:asciiTheme="minorHAnsi" w:hAnsiTheme="minorHAnsi" w:cstheme="minorHAnsi"/>
          <w:szCs w:val="22"/>
        </w:rPr>
        <w:t xml:space="preserve">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="00EF3395" w:rsidRPr="003B3AAF">
        <w:rPr>
          <w:rFonts w:asciiTheme="minorHAnsi" w:hAnsiTheme="minorHAnsi" w:cstheme="minorHAnsi"/>
          <w:szCs w:val="22"/>
        </w:rPr>
        <w:t>)</w:t>
      </w:r>
    </w:p>
    <w:p w14:paraId="36E50D8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granularity-period removed</w:t>
      </w:r>
    </w:p>
    <w:p w14:paraId="0C4595C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timestamp removed</w:t>
      </w:r>
    </w:p>
    <w:p w14:paraId="64904FB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period-start-time added</w:t>
      </w:r>
    </w:p>
    <w:p w14:paraId="0F4FA19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elapse-time is now optional</w:t>
      </w:r>
    </w:p>
    <w:p w14:paraId="7CF7ADFE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pm-data-pac added</w:t>
      </w:r>
    </w:p>
    <w:p w14:paraId="44DADEB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mep added</w:t>
      </w:r>
    </w:p>
    <w:p w14:paraId="1B9DD1B1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mip added</w:t>
      </w:r>
    </w:p>
    <w:p w14:paraId="10823F48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connection-end-point added</w:t>
      </w:r>
    </w:p>
    <w:p w14:paraId="6FC267A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history-data was called pm-history-data</w:t>
      </w:r>
    </w:p>
    <w:p w14:paraId="10102C5F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history-data (was pm-history-data)</w:t>
      </w:r>
    </w:p>
    <w:p w14:paraId="5782E7CA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time-period removed</w:t>
      </w:r>
    </w:p>
    <w:p w14:paraId="540321D3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period-end-time removed</w:t>
      </w:r>
    </w:p>
    <w:p w14:paraId="173575A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suspect-interval-flag removed</w:t>
      </w:r>
    </w:p>
    <w:p w14:paraId="78EEF42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period-start-time added</w:t>
      </w:r>
    </w:p>
    <w:p w14:paraId="021AA697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period-end-time added</w:t>
      </w:r>
    </w:p>
    <w:p w14:paraId="5375978A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pm-data-pac added</w:t>
      </w:r>
    </w:p>
    <w:p w14:paraId="61437B2D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oam-profile</w:t>
      </w:r>
    </w:p>
    <w:p w14:paraId="74D9495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pm-threshold-data removed</w:t>
      </w:r>
    </w:p>
    <w:p w14:paraId="4EE02A5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pm-bin-data removed</w:t>
      </w:r>
    </w:p>
    <w:p w14:paraId="01BE932A" w14:textId="2E957022" w:rsidR="00885476" w:rsidRDefault="00CF45FA" w:rsidP="009C51AC">
      <w:pPr>
        <w:pStyle w:val="ListParagraph"/>
        <w:numPr>
          <w:ilvl w:val="1"/>
          <w:numId w:val="11"/>
        </w:numPr>
        <w:rPr>
          <w:ins w:id="363" w:author="Davis, Nigel" w:date="2025-03-20T10:32:00Z" w16du:dateUtc="2025-03-20T10:32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 added</w:t>
      </w:r>
    </w:p>
    <w:p w14:paraId="180A8D9E" w14:textId="560270AC" w:rsidR="00317D57" w:rsidRPr="003B3AAF" w:rsidRDefault="00317D57" w:rsidP="009C51AC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ins w:id="364" w:author="Davis, Nigel" w:date="2025-03-20T10:32:00Z" w16du:dateUtc="2025-03-20T10:32:00Z">
        <w:r>
          <w:rPr>
            <w:rFonts w:asciiTheme="minorHAnsi" w:hAnsiTheme="minorHAnsi" w:cstheme="minorHAnsi"/>
            <w:szCs w:val="22"/>
          </w:rPr>
          <w:t>pm-parameter-config min-elements constraint has been removed (2.6.0)</w:t>
        </w:r>
      </w:ins>
    </w:p>
    <w:p w14:paraId="0DB7E741" w14:textId="1711D8AA" w:rsidR="006F1A5A" w:rsidRPr="003B3AAF" w:rsidRDefault="006F1A5A" w:rsidP="006F1A5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connectivity-oam-service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CCDA01E" w14:textId="7E68B35B" w:rsidR="006F1A5A" w:rsidRPr="003B3AAF" w:rsidRDefault="006F1A5A" w:rsidP="006F1A5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refers directly to oam-service</w:t>
      </w:r>
    </w:p>
    <w:p w14:paraId="650CC11E" w14:textId="136D685C" w:rsidR="00EF3395" w:rsidRPr="003B3AAF" w:rsidRDefault="00EF3395" w:rsidP="00EF339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pm-data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63D21511" w14:textId="04013968" w:rsidR="00EF3395" w:rsidRPr="003B3AAF" w:rsidRDefault="00EF3395" w:rsidP="00EF339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current-data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DDA8C7B" w14:textId="5E85968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</w:t>
      </w:r>
    </w:p>
    <w:p w14:paraId="644C00EE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</w:t>
      </w:r>
    </w:p>
    <w:p w14:paraId="52CC97C8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pm-data-pac</w:t>
      </w:r>
    </w:p>
    <w:p w14:paraId="0DE7AE06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connectivity-oam-job</w:t>
      </w:r>
    </w:p>
    <w:p w14:paraId="0C0BD1E8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connectivity-oam-service</w:t>
      </w:r>
    </w:p>
    <w:p w14:paraId="3C806DD3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connectivity-oam-service-point</w:t>
      </w:r>
    </w:p>
    <w:p w14:paraId="1DD2AE8B" w14:textId="3B940C42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oam-job-service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0DEFF3F2" w14:textId="5BC40B04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oam-job-descriptor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3ED29440" w14:textId="702BE9F8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pm-parameter-config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9974A9A" w14:textId="4303C8AB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026DD4D" w14:textId="508AB77A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cep-pm-data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7BE98E4" w14:textId="42EBFCA6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mep-pm-data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401E2286" w14:textId="5898580B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mip-pm-data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6020880" w14:textId="27BBFE5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</w:t>
      </w:r>
    </w:p>
    <w:p w14:paraId="370CEFF7" w14:textId="77777777" w:rsidR="00CF45FA" w:rsidRPr="003B3AAF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oam-constraint</w:t>
      </w:r>
    </w:p>
    <w:p w14:paraId="065EABEE" w14:textId="77777777" w:rsidR="00CF45FA" w:rsidRPr="003B3AAF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pm-threshold-data</w:t>
      </w:r>
    </w:p>
    <w:p w14:paraId="2069544A" w14:textId="4D5F3DDF" w:rsidR="00CF45FA" w:rsidRPr="003B3AAF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pm-bin-data</w:t>
      </w:r>
    </w:p>
    <w:p w14:paraId="647BDEC9" w14:textId="4B18EDCA" w:rsidR="00EF3395" w:rsidRPr="003B3AAF" w:rsidRDefault="00EF3395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connectivity-oam-service-point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03D351F6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365" w:name="_Toc193364548"/>
      <w:r w:rsidRPr="003B3AAF">
        <w:rPr>
          <w:rFonts w:asciiTheme="minorHAnsi" w:hAnsiTheme="minorHAnsi" w:cstheme="minorHAnsi"/>
        </w:rPr>
        <w:t>Type definitions:</w:t>
      </w:r>
      <w:bookmarkEnd w:id="365"/>
    </w:p>
    <w:p w14:paraId="5CFBEAE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4721023D" w14:textId="77777777" w:rsidR="009C51AC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oam-job-type</w:t>
      </w:r>
    </w:p>
    <w:p w14:paraId="476ED9DC" w14:textId="6AF1CBDE" w:rsidR="00CF45FA" w:rsidRPr="003B3AAF" w:rsidRDefault="00CF45FA" w:rsidP="009C51AC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two identities</w:t>
      </w:r>
      <w:r w:rsidR="00B93C48" w:rsidRPr="003B3AAF">
        <w:rPr>
          <w:rFonts w:asciiTheme="minorHAnsi" w:hAnsiTheme="minorHAnsi" w:cstheme="minorHAnsi"/>
          <w:szCs w:val="22"/>
        </w:rPr>
        <w:t xml:space="preserve">, </w:t>
      </w:r>
      <w:r w:rsidR="00B93C48" w:rsidRPr="003B3AAF">
        <w:rPr>
          <w:rFonts w:asciiTheme="minorHAnsi" w:hAnsiTheme="minorHAnsi" w:cstheme="minorHAnsi"/>
        </w:rPr>
        <w:t>LOOPBACK_TERMINAL and LOOPBACK_FACILITY</w:t>
      </w:r>
      <w:r w:rsidR="00CA5F34" w:rsidRPr="003B3AAF">
        <w:rPr>
          <w:rFonts w:asciiTheme="minorHAnsi" w:hAnsiTheme="minorHAnsi" w:cstheme="minorHAnsi"/>
        </w:rPr>
        <w:t>,</w:t>
      </w:r>
      <w:r w:rsidRPr="003B3AAF">
        <w:rPr>
          <w:rFonts w:asciiTheme="minorHAnsi" w:hAnsiTheme="minorHAnsi" w:cstheme="minorHAnsi"/>
          <w:szCs w:val="22"/>
        </w:rPr>
        <w:t xml:space="preserve"> defined</w:t>
      </w:r>
    </w:p>
    <w:p w14:paraId="0AF01E0F" w14:textId="77777777" w:rsidR="009C51AC" w:rsidRPr="003B3AAF" w:rsidRDefault="009C51AC" w:rsidP="009C51A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threshold-config</w:t>
      </w:r>
    </w:p>
    <w:p w14:paraId="0E4868FB" w14:textId="38BDD3C1" w:rsidR="009C51AC" w:rsidRPr="003B3AAF" w:rsidRDefault="009C51AC" w:rsidP="009C51AC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thrs-additional-qualifier (2.4.1)</w:t>
      </w:r>
    </w:p>
    <w:p w14:paraId="02A8AD22" w14:textId="4A94295F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</w:t>
      </w:r>
    </w:p>
    <w:p w14:paraId="1C06AD86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</w:t>
      </w:r>
    </w:p>
    <w:p w14:paraId="473B9BB0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threshold-crossing-qualifier</w:t>
      </w:r>
    </w:p>
    <w:p w14:paraId="54D08DA5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oam-object-type</w:t>
      </w:r>
    </w:p>
    <w:p w14:paraId="5FD6E38F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threshold-config</w:t>
      </w:r>
    </w:p>
    <w:p w14:paraId="51E4BF03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threshold-type</w:t>
      </w:r>
    </w:p>
    <w:p w14:paraId="18D2B926" w14:textId="4208A3FD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oam-job-state</w:t>
      </w:r>
    </w:p>
    <w:p w14:paraId="6087E698" w14:textId="4740718A" w:rsidR="00EE3754" w:rsidRPr="003B3AAF" w:rsidRDefault="00EE3754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thrs-add-qualif (2.4.1)</w:t>
      </w:r>
    </w:p>
    <w:p w14:paraId="0E508A43" w14:textId="5E5078E0" w:rsidR="00EE3754" w:rsidRPr="003B3AAF" w:rsidRDefault="00EE3754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oam-profile-type (2.4.1)</w:t>
      </w:r>
    </w:p>
    <w:p w14:paraId="6715B627" w14:textId="6B4A2185" w:rsidR="00CF45FA" w:rsidRPr="003B3AAF" w:rsidRDefault="00CF45FA" w:rsidP="004A29AA">
      <w:pPr>
        <w:pStyle w:val="Heading1"/>
        <w:rPr>
          <w:rFonts w:asciiTheme="minorHAnsi" w:hAnsiTheme="minorHAnsi" w:cstheme="minorHAnsi"/>
        </w:rPr>
      </w:pPr>
      <w:bookmarkStart w:id="366" w:name="_Toc193364549"/>
      <w:r w:rsidRPr="003B3AAF">
        <w:rPr>
          <w:rFonts w:asciiTheme="minorHAnsi" w:hAnsiTheme="minorHAnsi" w:cstheme="minorHAnsi"/>
        </w:rPr>
        <w:t>tapi-path-computation</w:t>
      </w:r>
      <w:r w:rsidR="00AE741D" w:rsidRPr="003B3AAF">
        <w:rPr>
          <w:rFonts w:asciiTheme="minorHAnsi" w:hAnsiTheme="minorHAnsi" w:cstheme="minorHAnsi"/>
        </w:rPr>
        <w:t>.yang</w:t>
      </w:r>
      <w:bookmarkEnd w:id="366"/>
    </w:p>
    <w:p w14:paraId="46F9DDB8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367" w:name="_Toc193364550"/>
      <w:r w:rsidRPr="003B3AAF">
        <w:rPr>
          <w:rFonts w:asciiTheme="minorHAnsi" w:hAnsiTheme="minorHAnsi" w:cstheme="minorHAnsi"/>
        </w:rPr>
        <w:t>Object classes</w:t>
      </w:r>
      <w:bookmarkEnd w:id="367"/>
    </w:p>
    <w:p w14:paraId="7ABBB6BA" w14:textId="7F478EF4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57C8240" w14:textId="1AF403E0" w:rsidR="007B29BF" w:rsidRPr="003B3AAF" w:rsidRDefault="007B29BF" w:rsidP="00CF45F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</w:t>
      </w:r>
    </w:p>
    <w:p w14:paraId="3C1CEC76" w14:textId="0E948F06" w:rsidR="007B29BF" w:rsidRPr="003B3AAF" w:rsidRDefault="007B29BF" w:rsidP="007B29BF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NEPs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4D6713CC" w14:textId="1CEF01DA" w:rsidR="007B29BF" w:rsidRPr="003B3AAF" w:rsidRDefault="007B29BF" w:rsidP="007B29BF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Path may be described also by an ordered set of NEPs</w:t>
      </w:r>
    </w:p>
    <w:p w14:paraId="0E5E0A70" w14:textId="13F768CF" w:rsidR="00CF45FA" w:rsidRPr="003B3AAF" w:rsidRDefault="00CF45FA" w:rsidP="00CF45F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path-service-end-point</w:t>
      </w:r>
    </w:p>
    <w:p w14:paraId="48C330B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is now type direction (was port-direction)</w:t>
      </w:r>
    </w:p>
    <w:p w14:paraId="31E6F523" w14:textId="45B052F2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NEP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0331E2D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path-computation-service</w:t>
      </w:r>
    </w:p>
    <w:p w14:paraId="2BD8D2B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forwarding-direction added</w:t>
      </w:r>
    </w:p>
    <w:p w14:paraId="381954B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added</w:t>
      </w:r>
    </w:p>
    <w:p w14:paraId="3ED38F8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routing-constraint</w:t>
      </w:r>
    </w:p>
    <w:p w14:paraId="553502F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route-direction removed</w:t>
      </w:r>
    </w:p>
    <w:p w14:paraId="6DC03D15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tolerable-impact added</w:t>
      </w:r>
    </w:p>
    <w:p w14:paraId="02F4500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topology-constraint</w:t>
      </w:r>
    </w:p>
    <w:p w14:paraId="71AF110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 now a local-class</w:t>
      </w:r>
    </w:p>
    <w:p w14:paraId="642E313C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explicit-route added</w:t>
      </w:r>
    </w:p>
    <w:p w14:paraId="5B23B1F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constraint-weight added</w:t>
      </w:r>
    </w:p>
    <w:p w14:paraId="036F7BD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include-topology type is now topology (was uuid)</w:t>
      </w:r>
    </w:p>
    <w:p w14:paraId="66EFC86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exclude-topology (was avoid-topology) type is now topology (was uuid_</w:t>
      </w:r>
    </w:p>
    <w:p w14:paraId="17E78EE1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include-path type is now path (was uuid)</w:t>
      </w:r>
    </w:p>
    <w:p w14:paraId="29610C7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exclude-path type is now path (was uuid)</w:t>
      </w:r>
    </w:p>
    <w:p w14:paraId="0B279942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include-link type is now link (was uuid)</w:t>
      </w:r>
    </w:p>
    <w:p w14:paraId="092F27A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exclude-link type is now link (was uuid)</w:t>
      </w:r>
    </w:p>
    <w:p w14:paraId="7111381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include-node type is now node (was uuid)</w:t>
      </w:r>
    </w:p>
    <w:p w14:paraId="3CA19EF3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exclude-node type is now node (was uuid)</w:t>
      </w:r>
    </w:p>
    <w:p w14:paraId="1F5BACF7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include-node-edge-point added</w:t>
      </w:r>
    </w:p>
    <w:p w14:paraId="1B074DA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exclude-node-edge-point added</w:t>
      </w:r>
    </w:p>
    <w:p w14:paraId="3CE5B35B" w14:textId="55AEC6CA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include-nep-and-partition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237F4F5D" w14:textId="683CDB53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exclude-nep-and-partition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18A00B44" w14:textId="64079C62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include-link-and-partition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1C7044DC" w14:textId="1B852015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exclude-link-and-partition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02EFB58F" w14:textId="77777777" w:rsidR="007B29BF" w:rsidRPr="003B3AAF" w:rsidRDefault="007B29BF" w:rsidP="007B29BF">
      <w:pPr>
        <w:rPr>
          <w:rFonts w:cstheme="minorHAnsi"/>
        </w:rPr>
      </w:pPr>
      <w:r w:rsidRPr="003B3AAF">
        <w:rPr>
          <w:rFonts w:cstheme="minorHAnsi"/>
        </w:rPr>
        <w:t>Added</w:t>
      </w:r>
    </w:p>
    <w:p w14:paraId="4114E4F9" w14:textId="1236C40E" w:rsidR="007B29BF" w:rsidRPr="003B3AAF" w:rsidRDefault="007B29BF" w:rsidP="007B29B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path-set, path-set-constraint, path-constraint, path-as-constraint, adopt-orphan-path</w:t>
      </w:r>
      <w:r w:rsidR="00B716B3" w:rsidRPr="003B3AAF">
        <w:rPr>
          <w:rFonts w:asciiTheme="minorHAnsi" w:hAnsiTheme="minorHAnsi" w:cstheme="minorHAnsi"/>
          <w:szCs w:val="22"/>
        </w:rPr>
        <w:t>, link-and-partition, nep-and-partition</w:t>
      </w:r>
      <w:r w:rsidRPr="003B3AAF">
        <w:rPr>
          <w:rFonts w:asciiTheme="minorHAnsi" w:hAnsiTheme="minorHAnsi" w:cstheme="minorHAnsi"/>
          <w:szCs w:val="22"/>
        </w:rPr>
        <w:t xml:space="preserve">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023AFC47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368" w:name="_Toc193364551"/>
      <w:r w:rsidRPr="003B3AAF">
        <w:rPr>
          <w:rFonts w:asciiTheme="minorHAnsi" w:hAnsiTheme="minorHAnsi" w:cstheme="minorHAnsi"/>
        </w:rPr>
        <w:t>Type definitions</w:t>
      </w:r>
      <w:bookmarkEnd w:id="368"/>
    </w:p>
    <w:p w14:paraId="2BECE5E5" w14:textId="0A42D8DC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A3C3B37" w14:textId="77777777" w:rsidR="00CF45FA" w:rsidRPr="003B3AAF" w:rsidRDefault="00CF45FA" w:rsidP="00CF45F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grade-of-impact</w:t>
      </w:r>
    </w:p>
    <w:p w14:paraId="536AC66C" w14:textId="4301D985" w:rsidR="00311CA8" w:rsidRPr="003B3AAF" w:rsidRDefault="00CF45FA" w:rsidP="007B29B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path-computation-object-type</w:t>
      </w:r>
    </w:p>
    <w:p w14:paraId="481C0357" w14:textId="77777777" w:rsidR="00CF45FA" w:rsidRPr="003B3AAF" w:rsidRDefault="00CF45FA" w:rsidP="004A29AA">
      <w:pPr>
        <w:pStyle w:val="Heading1"/>
        <w:rPr>
          <w:rFonts w:asciiTheme="minorHAnsi" w:hAnsiTheme="minorHAnsi" w:cstheme="minorHAnsi"/>
        </w:rPr>
      </w:pPr>
      <w:bookmarkStart w:id="369" w:name="_Toc193364552"/>
      <w:r w:rsidRPr="003B3AAF">
        <w:rPr>
          <w:rFonts w:asciiTheme="minorHAnsi" w:hAnsiTheme="minorHAnsi" w:cstheme="minorHAnsi"/>
        </w:rPr>
        <w:t>tapi-streaming.yang</w:t>
      </w:r>
      <w:bookmarkEnd w:id="369"/>
    </w:p>
    <w:p w14:paraId="75B90B60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Augments moved to other modules to align with good practice and notification. Note that common remains as a result of overall hierarchy.</w:t>
      </w:r>
    </w:p>
    <w:p w14:paraId="56F65BDB" w14:textId="1785FA50" w:rsidR="00CF45FA" w:rsidRPr="003B3AAF" w:rsidRDefault="00960B61" w:rsidP="00CF45FA">
      <w:pPr>
        <w:rPr>
          <w:rFonts w:cstheme="minorHAnsi"/>
        </w:rPr>
      </w:pPr>
      <w:r w:rsidRPr="003B3AAF">
        <w:rPr>
          <w:rFonts w:cstheme="minorHAnsi"/>
        </w:rPr>
        <w:t>Descriptions</w:t>
      </w:r>
      <w:r w:rsidR="00CF45FA" w:rsidRPr="003B3AAF">
        <w:rPr>
          <w:rFonts w:cstheme="minorHAnsi"/>
        </w:rPr>
        <w:t xml:space="preserve"> improved and conditions added to optional attributes.</w:t>
      </w:r>
    </w:p>
    <w:p w14:paraId="09E07ECC" w14:textId="6648F646" w:rsidR="00092576" w:rsidRPr="003B3AAF" w:rsidRDefault="00092576" w:rsidP="00CF45FA">
      <w:pPr>
        <w:rPr>
          <w:rFonts w:cstheme="minorHAnsi"/>
        </w:rPr>
      </w:pPr>
      <w:r w:rsidRPr="003B3AAF">
        <w:rPr>
          <w:rFonts w:cstheme="minorHAnsi"/>
        </w:rPr>
        <w:t>Now supports detected-condition, pm-metric-info, detector-info and simple-detector augmented from tapi-fm.</w:t>
      </w:r>
    </w:p>
    <w:p w14:paraId="442ED5AC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Most attribute are now conditional.</w:t>
      </w:r>
    </w:p>
    <w:p w14:paraId="53C7FDA7" w14:textId="39595F45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 xml:space="preserve">RPCs </w:t>
      </w:r>
      <w:r w:rsidR="00FE6665" w:rsidRPr="003B3AAF">
        <w:rPr>
          <w:rFonts w:cstheme="minorHAnsi"/>
        </w:rPr>
        <w:t xml:space="preserve">have been </w:t>
      </w:r>
      <w:r w:rsidRPr="003B3AAF">
        <w:rPr>
          <w:rFonts w:cstheme="minorHAnsi"/>
        </w:rPr>
        <w:t>removed</w:t>
      </w:r>
      <w:r w:rsidR="00FE6665" w:rsidRPr="003B3AAF">
        <w:rPr>
          <w:rFonts w:cstheme="minorHAnsi"/>
        </w:rPr>
        <w:t>.</w:t>
      </w:r>
    </w:p>
    <w:p w14:paraId="73D95910" w14:textId="39767CEF" w:rsidR="00624D86" w:rsidRPr="003B3AAF" w:rsidRDefault="00624D86" w:rsidP="00624D86">
      <w:pPr>
        <w:rPr>
          <w:rFonts w:cstheme="minorHAnsi"/>
        </w:rPr>
      </w:pPr>
      <w:r w:rsidRPr="003B3AAF">
        <w:rPr>
          <w:rFonts w:cstheme="minorHAnsi"/>
        </w:rPr>
        <w:t>Created new</w:t>
      </w:r>
      <w:r w:rsidR="002F2368" w:rsidRPr="003B3AAF">
        <w:rPr>
          <w:rFonts w:cstheme="minorHAnsi"/>
        </w:rPr>
        <w:t xml:space="preserve"> </w:t>
      </w:r>
      <w:r w:rsidRPr="003B3AAF">
        <w:rPr>
          <w:rFonts w:cstheme="minorHAnsi"/>
        </w:rPr>
        <w:t>package notifications (2.4.1)</w:t>
      </w:r>
    </w:p>
    <w:p w14:paraId="3A5AC529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370" w:name="_Toc193364553"/>
      <w:r w:rsidRPr="003B3AAF">
        <w:rPr>
          <w:rFonts w:asciiTheme="minorHAnsi" w:hAnsiTheme="minorHAnsi" w:cstheme="minorHAnsi"/>
        </w:rPr>
        <w:t>Object classes</w:t>
      </w:r>
      <w:bookmarkEnd w:id="370"/>
    </w:p>
    <w:p w14:paraId="474A996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3EBC04A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compacted-log-details</w:t>
      </w:r>
    </w:p>
    <w:p w14:paraId="563C8F6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max-allowed-segment-roll-delay added</w:t>
      </w:r>
    </w:p>
    <w:p w14:paraId="6C55546D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max-compaction-lag added</w:t>
      </w:r>
    </w:p>
    <w:p w14:paraId="2094D1C9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alarm-condition-detector-detail deprecated (in favor of tapi-fm structures)</w:t>
      </w:r>
    </w:p>
    <w:p w14:paraId="0840CCFC" w14:textId="4B12036E" w:rsidR="00CF45FA" w:rsidRPr="003B3AAF" w:rsidRDefault="00681963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condition</w:t>
      </w:r>
      <w:r w:rsidR="00CF45FA" w:rsidRPr="003B3AAF">
        <w:rPr>
          <w:rFonts w:asciiTheme="minorHAnsi" w:hAnsiTheme="minorHAnsi" w:cstheme="minorHAnsi"/>
          <w:szCs w:val="22"/>
        </w:rPr>
        <w:t>-detector</w:t>
      </w:r>
    </w:p>
    <w:p w14:paraId="3904A588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measured-entity-class type now object-type (was object-class-identifier)</w:t>
      </w:r>
    </w:p>
    <w:p w14:paraId="024F1EEA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stream-monitor</w:t>
      </w:r>
    </w:p>
    <w:p w14:paraId="3061959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dynamic-stream-data added</w:t>
      </w:r>
    </w:p>
    <w:p w14:paraId="2AB42CCE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id-of-last-record-read-from-log removed (in dynamic-stream-data)</w:t>
      </w:r>
    </w:p>
    <w:p w14:paraId="5D27A3BD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id-of-last-record-written-to-log removed (in dynamic-stream-data)</w:t>
      </w:r>
    </w:p>
    <w:p w14:paraId="54C17FBF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last-updated removed (in dynamic-stream-data)</w:t>
      </w:r>
    </w:p>
    <w:p w14:paraId="1E4EA66B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connection-protocol-details</w:t>
      </w:r>
    </w:p>
    <w:p w14:paraId="4A531D27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allowed-connection-protocol type now connection-protocol (was string)</w:t>
      </w:r>
    </w:p>
    <w:p w14:paraId="7192498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encoding-format added</w:t>
      </w:r>
    </w:p>
    <w:p w14:paraId="141C3450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available-stream</w:t>
      </w:r>
    </w:p>
    <w:p w14:paraId="190F9A3C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connection-protocol type now connection-protocol (was string)</w:t>
      </w:r>
    </w:p>
    <w:p w14:paraId="069CB9FB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supported-stream-type</w:t>
      </w:r>
    </w:p>
    <w:p w14:paraId="45977EE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stream-type-content type now object-type (was object-class-identifier)</w:t>
      </w:r>
    </w:p>
    <w:p w14:paraId="5FECC1B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record-trigger added</w:t>
      </w:r>
    </w:p>
    <w:p w14:paraId="18D00969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log-record-body</w:t>
      </w:r>
    </w:p>
    <w:p w14:paraId="0005ADA8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record-content type now object-type (was object-class-identifier)</w:t>
      </w:r>
    </w:p>
    <w:p w14:paraId="74E3B575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5EB548E2" w14:textId="77777777" w:rsidR="00CF45FA" w:rsidRPr="003B3AAF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information-record-strategy</w:t>
      </w:r>
    </w:p>
    <w:p w14:paraId="6BB9E5C8" w14:textId="77777777" w:rsidR="00CF45FA" w:rsidRPr="003B3AAF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dynamic-stream-data</w:t>
      </w:r>
    </w:p>
    <w:p w14:paraId="55B12822" w14:textId="77777777" w:rsidR="00CF45FA" w:rsidRPr="003B3AAF" w:rsidRDefault="00CF45FA" w:rsidP="00FE6665">
      <w:pPr>
        <w:pStyle w:val="Heading2"/>
        <w:rPr>
          <w:rFonts w:asciiTheme="minorHAnsi" w:hAnsiTheme="minorHAnsi" w:cstheme="minorHAnsi"/>
        </w:rPr>
      </w:pPr>
      <w:bookmarkStart w:id="371" w:name="_Toc193364554"/>
      <w:r w:rsidRPr="003B3AAF">
        <w:rPr>
          <w:rFonts w:asciiTheme="minorHAnsi" w:hAnsiTheme="minorHAnsi" w:cstheme="minorHAnsi"/>
        </w:rPr>
        <w:t>Type definitions</w:t>
      </w:r>
      <w:bookmarkEnd w:id="371"/>
    </w:p>
    <w:p w14:paraId="085D919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08A65320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log-record-strategy</w:t>
      </w:r>
    </w:p>
    <w:p w14:paraId="6FCFB83B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WHOLE_ENTITY_ON_CHANGE deprecated (in favor of ..WHOLE_ENTITY and ..ON_CHANGE)</w:t>
      </w:r>
    </w:p>
    <w:p w14:paraId="0EDBA5D3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WHOLE_ENTITY_PERIODIC deprecated (in favor of ..WHOLE_ENTITY and ..PERIODIC)</w:t>
      </w:r>
    </w:p>
    <w:p w14:paraId="1B7542D5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WHOLE_ENTITY added</w:t>
      </w:r>
    </w:p>
    <w:p w14:paraId="7C919B2D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record-type</w:t>
      </w:r>
    </w:p>
    <w:p w14:paraId="78FAF738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CHANGE added</w:t>
      </w:r>
    </w:p>
    <w:p w14:paraId="4EEB1282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UPDATE added</w:t>
      </w:r>
    </w:p>
    <w:p w14:paraId="2B31E61C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CREATE added</w:t>
      </w:r>
    </w:p>
    <w:p w14:paraId="345594B1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condition-detector</w:t>
      </w:r>
    </w:p>
    <w:p w14:paraId="52361FF1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PM_THRESHOLD_DETECTOR added</w:t>
      </w:r>
    </w:p>
    <w:p w14:paraId="017451FF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667A5743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record-suppression</w:t>
      </w:r>
    </w:p>
    <w:p w14:paraId="7E7284F2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stream-object-type</w:t>
      </w:r>
    </w:p>
    <w:p w14:paraId="0A633AE4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value-expectation</w:t>
      </w:r>
    </w:p>
    <w:p w14:paraId="1BD703CA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value-expectation-dither</w:t>
      </w:r>
    </w:p>
    <w:p w14:paraId="22B91063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record-trigger</w:t>
      </w:r>
    </w:p>
    <w:p w14:paraId="30B65BB1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connection-protocol</w:t>
      </w:r>
    </w:p>
    <w:p w14:paraId="5EE851D7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encoding-format</w:t>
      </w:r>
    </w:p>
    <w:p w14:paraId="11989C5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08A90806" w14:textId="7E5BFD25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object-class-identifier</w:t>
      </w:r>
    </w:p>
    <w:p w14:paraId="57A595CF" w14:textId="77777777" w:rsidR="00CF45FA" w:rsidRPr="003B3AAF" w:rsidRDefault="00CF45FA" w:rsidP="004A29AA">
      <w:pPr>
        <w:pStyle w:val="Heading1"/>
        <w:rPr>
          <w:rFonts w:asciiTheme="minorHAnsi" w:hAnsiTheme="minorHAnsi" w:cstheme="minorHAnsi"/>
        </w:rPr>
      </w:pPr>
      <w:bookmarkStart w:id="372" w:name="_Toc193364555"/>
      <w:r w:rsidRPr="003B3AAF">
        <w:rPr>
          <w:rFonts w:asciiTheme="minorHAnsi" w:hAnsiTheme="minorHAnsi" w:cstheme="minorHAnsi"/>
        </w:rPr>
        <w:t>tapi-topology.yang</w:t>
      </w:r>
      <w:bookmarkEnd w:id="372"/>
    </w:p>
    <w:p w14:paraId="067118EB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Augments moved to other modules to align with good practice and notification. Note that common remains as a result of overall hierarchy.</w:t>
      </w:r>
    </w:p>
    <w:p w14:paraId="3BD5A65E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Comments improved and conditions added to optional attributes.</w:t>
      </w:r>
    </w:p>
    <w:p w14:paraId="0E5C4A6E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Most attribute are now conditional.</w:t>
      </w:r>
    </w:p>
    <w:p w14:paraId="05A00F1E" w14:textId="2A0B64C3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RPCs removed</w:t>
      </w:r>
      <w:r w:rsidR="00960B61" w:rsidRPr="003B3AAF">
        <w:rPr>
          <w:rFonts w:cstheme="minorHAnsi"/>
        </w:rPr>
        <w:t>.</w:t>
      </w:r>
    </w:p>
    <w:p w14:paraId="6870AB5E" w14:textId="77777777" w:rsidR="00CF45FA" w:rsidRPr="003B3AAF" w:rsidRDefault="00CF45FA" w:rsidP="00497A34">
      <w:pPr>
        <w:pStyle w:val="Heading2"/>
        <w:rPr>
          <w:rFonts w:asciiTheme="minorHAnsi" w:hAnsiTheme="minorHAnsi" w:cstheme="minorHAnsi"/>
        </w:rPr>
      </w:pPr>
      <w:bookmarkStart w:id="373" w:name="_Toc193364556"/>
      <w:r w:rsidRPr="003B3AAF">
        <w:rPr>
          <w:rFonts w:asciiTheme="minorHAnsi" w:hAnsiTheme="minorHAnsi" w:cstheme="minorHAnsi"/>
        </w:rPr>
        <w:t>Object classes</w:t>
      </w:r>
      <w:bookmarkEnd w:id="373"/>
    </w:p>
    <w:p w14:paraId="456B1B33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0CEEBD0" w14:textId="77777777" w:rsidR="00F22B9F" w:rsidRDefault="00F22B9F" w:rsidP="00CF45FA">
      <w:pPr>
        <w:pStyle w:val="ListParagraph"/>
        <w:numPr>
          <w:ilvl w:val="0"/>
          <w:numId w:val="18"/>
        </w:numPr>
        <w:rPr>
          <w:ins w:id="374" w:author="Davis, Nigel" w:date="2025-03-20T10:11:00Z" w16du:dateUtc="2025-03-20T10:11:00Z"/>
          <w:rFonts w:asciiTheme="minorHAnsi" w:hAnsiTheme="minorHAnsi" w:cstheme="minorHAnsi"/>
          <w:szCs w:val="22"/>
        </w:rPr>
      </w:pPr>
      <w:ins w:id="375" w:author="Davis, Nigel" w:date="2025-03-20T10:11:00Z" w16du:dateUtc="2025-03-20T10:11:00Z">
        <w:r>
          <w:rPr>
            <w:rFonts w:asciiTheme="minorHAnsi" w:hAnsiTheme="minorHAnsi" w:cstheme="minorHAnsi"/>
            <w:szCs w:val="22"/>
          </w:rPr>
          <w:lastRenderedPageBreak/>
          <w:t>topology-context</w:t>
        </w:r>
      </w:ins>
    </w:p>
    <w:p w14:paraId="57F844C7" w14:textId="35C2B6EC" w:rsidR="00F22B9F" w:rsidRDefault="00F22B9F">
      <w:pPr>
        <w:pStyle w:val="ListParagraph"/>
        <w:numPr>
          <w:ilvl w:val="1"/>
          <w:numId w:val="18"/>
        </w:numPr>
        <w:rPr>
          <w:ins w:id="376" w:author="Davis, Nigel" w:date="2025-03-20T10:11:00Z" w16du:dateUtc="2025-03-20T10:11:00Z"/>
          <w:rFonts w:asciiTheme="minorHAnsi" w:hAnsiTheme="minorHAnsi" w:cstheme="minorHAnsi"/>
          <w:szCs w:val="22"/>
        </w:rPr>
        <w:pPrChange w:id="377" w:author="Davis, Nigel" w:date="2025-03-20T10:11:00Z" w16du:dateUtc="2025-03-20T10:11:00Z">
          <w:pPr>
            <w:pStyle w:val="ListParagraph"/>
            <w:numPr>
              <w:numId w:val="18"/>
            </w:numPr>
            <w:ind w:hanging="360"/>
          </w:pPr>
        </w:pPrChange>
      </w:pPr>
      <w:ins w:id="378" w:author="Davis, Nigel" w:date="2025-03-20T10:11:00Z" w16du:dateUtc="2025-03-20T10:11:00Z">
        <w:r>
          <w:rPr>
            <w:rFonts w:asciiTheme="minorHAnsi" w:hAnsiTheme="minorHAnsi" w:cstheme="minorHAnsi"/>
            <w:szCs w:val="22"/>
          </w:rPr>
          <w:t>topology</w:t>
        </w:r>
      </w:ins>
      <w:ins w:id="379" w:author="Davis, Nigel" w:date="2025-03-20T10:12:00Z" w16du:dateUtc="2025-03-20T10:12:00Z">
        <w:r w:rsidR="000F30A5">
          <w:rPr>
            <w:rFonts w:asciiTheme="minorHAnsi" w:hAnsiTheme="minorHAnsi" w:cstheme="minorHAnsi"/>
            <w:szCs w:val="22"/>
          </w:rPr>
          <w:t xml:space="preserve"> is no longer config false (2.6.0)</w:t>
        </w:r>
      </w:ins>
    </w:p>
    <w:p w14:paraId="38FF5C81" w14:textId="7D21B2A2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link</w:t>
      </w:r>
    </w:p>
    <w:p w14:paraId="4D3EFA0E" w14:textId="77777777" w:rsidR="00965B7C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78C86B3" w14:textId="1BEE29EC" w:rsidR="00CF45FA" w:rsidRDefault="00965B7C" w:rsidP="00CF45FA">
      <w:pPr>
        <w:pStyle w:val="ListParagraph"/>
        <w:numPr>
          <w:ilvl w:val="1"/>
          <w:numId w:val="18"/>
        </w:numPr>
        <w:rPr>
          <w:ins w:id="380" w:author="Davis, Nigel" w:date="2025-03-20T10:02:00Z" w16du:dateUtc="2025-03-20T10:02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some attributes moved from RO to RW to support link mng UCs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  <w:r w:rsidR="00CF45FA" w:rsidRPr="003B3AAF">
        <w:rPr>
          <w:rFonts w:asciiTheme="minorHAnsi" w:hAnsiTheme="minorHAnsi" w:cstheme="minorHAnsi"/>
          <w:szCs w:val="22"/>
        </w:rPr>
        <w:t xml:space="preserve"> </w:t>
      </w:r>
    </w:p>
    <w:p w14:paraId="294F829B" w14:textId="1195EE1D" w:rsidR="006F584E" w:rsidRDefault="00490347" w:rsidP="00CF45FA">
      <w:pPr>
        <w:pStyle w:val="ListParagraph"/>
        <w:numPr>
          <w:ilvl w:val="1"/>
          <w:numId w:val="18"/>
        </w:numPr>
        <w:rPr>
          <w:ins w:id="381" w:author="Davis, Nigel" w:date="2025-03-20T10:02:00Z" w16du:dateUtc="2025-03-20T10:02:00Z"/>
          <w:rFonts w:asciiTheme="minorHAnsi" w:hAnsiTheme="minorHAnsi" w:cstheme="minorHAnsi"/>
          <w:szCs w:val="22"/>
        </w:rPr>
      </w:pPr>
      <w:ins w:id="382" w:author="Davis, Nigel" w:date="2025-03-20T10:02:00Z" w16du:dateUtc="2025-03-20T10:02:00Z">
        <w:r>
          <w:rPr>
            <w:rFonts w:asciiTheme="minorHAnsi" w:hAnsiTheme="minorHAnsi" w:cstheme="minorHAnsi"/>
            <w:szCs w:val="22"/>
          </w:rPr>
          <w:t>layer-protocol-name min-elements constraint has been removed (2.6.0)</w:t>
        </w:r>
      </w:ins>
    </w:p>
    <w:p w14:paraId="4B217A28" w14:textId="3127AD1F" w:rsidR="00490347" w:rsidRPr="003B3AAF" w:rsidRDefault="00490347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ins w:id="383" w:author="Davis, Nigel" w:date="2025-03-20T10:02:00Z" w16du:dateUtc="2025-03-20T10:02:00Z">
        <w:r>
          <w:rPr>
            <w:rFonts w:asciiTheme="minorHAnsi" w:hAnsiTheme="minorHAnsi" w:cstheme="minorHAnsi"/>
            <w:szCs w:val="22"/>
          </w:rPr>
          <w:t>nod</w:t>
        </w:r>
      </w:ins>
      <w:ins w:id="384" w:author="Davis, Nigel" w:date="2025-03-20T10:03:00Z" w16du:dateUtc="2025-03-20T10:03:00Z">
        <w:r>
          <w:rPr>
            <w:rFonts w:asciiTheme="minorHAnsi" w:hAnsiTheme="minorHAnsi" w:cstheme="minorHAnsi"/>
            <w:szCs w:val="22"/>
          </w:rPr>
          <w:t>e-edge-point min-elements constraint has been removed (2.6.0)</w:t>
        </w:r>
      </w:ins>
    </w:p>
    <w:p w14:paraId="25183F98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</w:t>
      </w:r>
    </w:p>
    <w:p w14:paraId="2E4C7765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468D3AF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nep-inventory added</w:t>
      </w:r>
    </w:p>
    <w:p w14:paraId="331C682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 added</w:t>
      </w:r>
    </w:p>
    <w:p w14:paraId="63D395A0" w14:textId="77777777" w:rsidR="00CF45FA" w:rsidRDefault="00CF45FA" w:rsidP="00CF45FA">
      <w:pPr>
        <w:pStyle w:val="ListParagraph"/>
        <w:numPr>
          <w:ilvl w:val="1"/>
          <w:numId w:val="18"/>
        </w:numPr>
        <w:rPr>
          <w:ins w:id="385" w:author="Davis, Nigel" w:date="2025-03-20T10:03:00Z" w16du:dateUtc="2025-03-20T10:03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risk-parameter-pac added</w:t>
      </w:r>
    </w:p>
    <w:p w14:paraId="24BE34B3" w14:textId="55EF455D" w:rsidR="006513F7" w:rsidRPr="003B3AAF" w:rsidRDefault="006513F7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ins w:id="386" w:author="Davis, Nigel" w:date="2025-03-20T10:03:00Z" w16du:dateUtc="2025-03-20T10:03:00Z">
        <w:r>
          <w:rPr>
            <w:rFonts w:asciiTheme="minorHAnsi" w:hAnsiTheme="minorHAnsi" w:cstheme="minorHAnsi"/>
            <w:szCs w:val="22"/>
          </w:rPr>
          <w:t>layer-protocol-name min-elements constraint has been removed (2.6.0)</w:t>
        </w:r>
      </w:ins>
    </w:p>
    <w:p w14:paraId="471FFA95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</w:t>
      </w:r>
    </w:p>
    <w:p w14:paraId="30DD0FB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2BB0439C" w14:textId="77777777" w:rsidR="00CF45FA" w:rsidRDefault="00CF45FA" w:rsidP="00CF45FA">
      <w:pPr>
        <w:pStyle w:val="ListParagraph"/>
        <w:numPr>
          <w:ilvl w:val="1"/>
          <w:numId w:val="18"/>
        </w:numPr>
        <w:rPr>
          <w:ins w:id="387" w:author="Davis, Nigel" w:date="2025-03-20T10:04:00Z" w16du:dateUtc="2025-03-20T10:04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boundary-node-edge-point added</w:t>
      </w:r>
    </w:p>
    <w:p w14:paraId="7BB734AA" w14:textId="06095032" w:rsidR="0062157B" w:rsidRDefault="0062157B" w:rsidP="00CF45FA">
      <w:pPr>
        <w:pStyle w:val="ListParagraph"/>
        <w:numPr>
          <w:ilvl w:val="1"/>
          <w:numId w:val="18"/>
        </w:numPr>
        <w:rPr>
          <w:ins w:id="388" w:author="Davis, Nigel" w:date="2025-03-20T10:04:00Z" w16du:dateUtc="2025-03-20T10:04:00Z"/>
          <w:rFonts w:asciiTheme="minorHAnsi" w:hAnsiTheme="minorHAnsi" w:cstheme="minorHAnsi"/>
          <w:szCs w:val="22"/>
        </w:rPr>
      </w:pPr>
      <w:ins w:id="389" w:author="Davis, Nigel" w:date="2025-03-20T10:04:00Z" w16du:dateUtc="2025-03-20T10:04:00Z">
        <w:r>
          <w:rPr>
            <w:rFonts w:asciiTheme="minorHAnsi" w:hAnsiTheme="minorHAnsi" w:cstheme="minorHAnsi"/>
            <w:szCs w:val="22"/>
          </w:rPr>
          <w:t>layer-protocol-name min-elements constraint has been removed (2.6.0)</w:t>
        </w:r>
      </w:ins>
    </w:p>
    <w:p w14:paraId="7C6296E3" w14:textId="7DB6C3C7" w:rsidR="00B74FA9" w:rsidRPr="003B3AAF" w:rsidRDefault="00B74FA9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ins w:id="390" w:author="Davis, Nigel" w:date="2025-03-20T10:04:00Z" w16du:dateUtc="2025-03-20T10:04:00Z">
        <w:r>
          <w:rPr>
            <w:rFonts w:asciiTheme="minorHAnsi" w:hAnsiTheme="minorHAnsi" w:cstheme="minorHAnsi"/>
            <w:szCs w:val="22"/>
          </w:rPr>
          <w:t>link-list is no longer config false (2.6.0)</w:t>
        </w:r>
      </w:ins>
    </w:p>
    <w:p w14:paraId="241E7BA2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node-edge-point</w:t>
      </w:r>
    </w:p>
    <w:p w14:paraId="4079C606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1AAEBBA9" w14:textId="32804940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supported-cep-layer-protocol-qualifier is now</w:t>
      </w:r>
      <w:r w:rsidR="00123A8D" w:rsidRPr="003B3AAF">
        <w:rPr>
          <w:rFonts w:asciiTheme="minorHAnsi" w:hAnsiTheme="minorHAnsi" w:cstheme="minorHAnsi"/>
          <w:szCs w:val="22"/>
        </w:rPr>
        <w:t xml:space="preserve"> supported-cep-layer-protocol-qualifier</w:t>
      </w:r>
      <w:r w:rsidR="00B2202A" w:rsidRPr="003B3AAF">
        <w:rPr>
          <w:rFonts w:asciiTheme="minorHAnsi" w:hAnsiTheme="minorHAnsi" w:cstheme="minorHAnsi"/>
          <w:szCs w:val="22"/>
        </w:rPr>
        <w:t>-instance with</w:t>
      </w:r>
      <w:r w:rsidRPr="003B3AAF">
        <w:rPr>
          <w:rFonts w:asciiTheme="minorHAnsi" w:hAnsiTheme="minorHAnsi" w:cstheme="minorHAnsi"/>
          <w:szCs w:val="22"/>
        </w:rPr>
        <w:t xml:space="preserve"> type supported-layer-protocol-qualifier (</w:t>
      </w:r>
      <w:r w:rsidR="00B2202A" w:rsidRPr="003B3AAF">
        <w:rPr>
          <w:rFonts w:asciiTheme="minorHAnsi" w:hAnsiTheme="minorHAnsi" w:cstheme="minorHAnsi"/>
          <w:szCs w:val="22"/>
        </w:rPr>
        <w:t xml:space="preserve">type </w:t>
      </w:r>
      <w:r w:rsidRPr="003B3AAF">
        <w:rPr>
          <w:rFonts w:asciiTheme="minorHAnsi" w:hAnsiTheme="minorHAnsi" w:cstheme="minorHAnsi"/>
          <w:szCs w:val="22"/>
        </w:rPr>
        <w:t>was layer-protocol-qualifier)</w:t>
      </w:r>
    </w:p>
    <w:p w14:paraId="3C61EFF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available-cep-layer-protocol-qualifier added</w:t>
      </w:r>
    </w:p>
    <w:p w14:paraId="143F27E7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supported-payload-structure added</w:t>
      </w:r>
    </w:p>
    <w:p w14:paraId="55EA8E9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available-payload-structure added</w:t>
      </w:r>
    </w:p>
    <w:p w14:paraId="226D80F0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 added</w:t>
      </w:r>
    </w:p>
    <w:p w14:paraId="5DF84C9B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interdomain-plug-id-pac added</w:t>
      </w:r>
    </w:p>
    <w:p w14:paraId="199FB2D9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node-rule-group added</w:t>
      </w:r>
    </w:p>
    <w:p w14:paraId="1E9CEED3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0582CCC7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(of type direction) replaces link-port-direction (of type port-direction)</w:t>
      </w:r>
    </w:p>
    <w:p w14:paraId="05F6A3A5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node-rule-group</w:t>
      </w:r>
    </w:p>
    <w:p w14:paraId="61F0B10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69C358D0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node-edge-point is now optional/conditional</w:t>
      </w:r>
    </w:p>
    <w:p w14:paraId="06332185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inter-rule-group removed</w:t>
      </w:r>
    </w:p>
    <w:p w14:paraId="7299ABC1" w14:textId="77777777" w:rsidR="00CF45FA" w:rsidRDefault="00CF45FA" w:rsidP="00CF45FA">
      <w:pPr>
        <w:pStyle w:val="ListParagraph"/>
        <w:numPr>
          <w:ilvl w:val="1"/>
          <w:numId w:val="18"/>
        </w:numPr>
        <w:rPr>
          <w:ins w:id="391" w:author="Davis, Nigel" w:date="2025-03-20T10:14:00Z" w16du:dateUtc="2025-03-20T10:14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2578A4CF" w14:textId="3DCE2C55" w:rsidR="008A50AC" w:rsidRDefault="00AA7623" w:rsidP="00CF45FA">
      <w:pPr>
        <w:pStyle w:val="ListParagraph"/>
        <w:numPr>
          <w:ilvl w:val="1"/>
          <w:numId w:val="18"/>
        </w:numPr>
        <w:rPr>
          <w:ins w:id="392" w:author="Davis, Nigel" w:date="2025-03-20T10:12:00Z" w16du:dateUtc="2025-03-20T10:12:00Z"/>
          <w:rFonts w:asciiTheme="minorHAnsi" w:hAnsiTheme="minorHAnsi" w:cstheme="minorHAnsi"/>
          <w:szCs w:val="22"/>
        </w:rPr>
      </w:pPr>
      <w:ins w:id="393" w:author="Davis, Nigel" w:date="2025-03-20T10:14:00Z" w16du:dateUtc="2025-03-20T10:14:00Z">
        <w:r>
          <w:rPr>
            <w:rFonts w:asciiTheme="minorHAnsi" w:hAnsiTheme="minorHAnsi" w:cstheme="minorHAnsi"/>
            <w:szCs w:val="22"/>
          </w:rPr>
          <w:t>rule min-elements constraint has been removed (2.6.0)</w:t>
        </w:r>
      </w:ins>
    </w:p>
    <w:p w14:paraId="7D894B90" w14:textId="7524E161" w:rsidR="00CB3508" w:rsidRDefault="00CB3508" w:rsidP="00CB3508">
      <w:pPr>
        <w:pStyle w:val="ListParagraph"/>
        <w:numPr>
          <w:ilvl w:val="0"/>
          <w:numId w:val="18"/>
        </w:numPr>
        <w:rPr>
          <w:ins w:id="394" w:author="Davis, Nigel" w:date="2025-03-20T10:13:00Z" w16du:dateUtc="2025-03-20T10:13:00Z"/>
          <w:rFonts w:asciiTheme="minorHAnsi" w:hAnsiTheme="minorHAnsi" w:cstheme="minorHAnsi"/>
          <w:szCs w:val="22"/>
        </w:rPr>
      </w:pPr>
      <w:ins w:id="395" w:author="Davis, Nigel" w:date="2025-03-20T10:12:00Z" w16du:dateUtc="2025-03-20T10:12:00Z">
        <w:r>
          <w:rPr>
            <w:rFonts w:asciiTheme="minorHAnsi" w:hAnsiTheme="minorHAnsi" w:cstheme="minorHAnsi"/>
            <w:szCs w:val="22"/>
          </w:rPr>
          <w:t>inter-group-rules</w:t>
        </w:r>
      </w:ins>
    </w:p>
    <w:p w14:paraId="70EA1DAB" w14:textId="249F8C75" w:rsidR="00CB3508" w:rsidRDefault="00CB3508" w:rsidP="00CB3508">
      <w:pPr>
        <w:pStyle w:val="ListParagraph"/>
        <w:numPr>
          <w:ilvl w:val="1"/>
          <w:numId w:val="18"/>
        </w:numPr>
        <w:rPr>
          <w:ins w:id="396" w:author="Davis, Nigel" w:date="2025-03-20T10:13:00Z" w16du:dateUtc="2025-03-20T10:13:00Z"/>
          <w:rFonts w:asciiTheme="minorHAnsi" w:hAnsiTheme="minorHAnsi" w:cstheme="minorHAnsi"/>
          <w:szCs w:val="22"/>
        </w:rPr>
      </w:pPr>
      <w:ins w:id="397" w:author="Davis, Nigel" w:date="2025-03-20T10:13:00Z" w16du:dateUtc="2025-03-20T10:13:00Z">
        <w:r>
          <w:rPr>
            <w:rFonts w:asciiTheme="minorHAnsi" w:hAnsiTheme="minorHAnsi" w:cstheme="minorHAnsi"/>
            <w:szCs w:val="22"/>
          </w:rPr>
          <w:t>rule</w:t>
        </w:r>
        <w:r w:rsidR="008143C8">
          <w:rPr>
            <w:rFonts w:asciiTheme="minorHAnsi" w:hAnsiTheme="minorHAnsi" w:cstheme="minorHAnsi"/>
            <w:szCs w:val="22"/>
          </w:rPr>
          <w:t xml:space="preserve"> min-elements constraint has been removed (2.6.0)</w:t>
        </w:r>
      </w:ins>
    </w:p>
    <w:p w14:paraId="139F8CE1" w14:textId="14154533" w:rsidR="008143C8" w:rsidRDefault="008143C8" w:rsidP="00CB3508">
      <w:pPr>
        <w:pStyle w:val="ListParagraph"/>
        <w:numPr>
          <w:ilvl w:val="1"/>
          <w:numId w:val="18"/>
        </w:numPr>
        <w:rPr>
          <w:ins w:id="398" w:author="Davis, Nigel" w:date="2025-03-20T10:05:00Z" w16du:dateUtc="2025-03-20T10:05:00Z"/>
          <w:rFonts w:asciiTheme="minorHAnsi" w:hAnsiTheme="minorHAnsi" w:cstheme="minorHAnsi"/>
          <w:szCs w:val="22"/>
        </w:rPr>
      </w:pPr>
      <w:ins w:id="399" w:author="Davis, Nigel" w:date="2025-03-20T10:13:00Z" w16du:dateUtc="2025-03-20T10:13:00Z">
        <w:r>
          <w:rPr>
            <w:rFonts w:asciiTheme="minorHAnsi" w:hAnsiTheme="minorHAnsi" w:cstheme="minorHAnsi"/>
            <w:szCs w:val="22"/>
          </w:rPr>
          <w:t>associated-node-rule-group min-elements constraint has been removed (2.6.0)</w:t>
        </w:r>
      </w:ins>
    </w:p>
    <w:p w14:paraId="0DD518B6" w14:textId="6E93ACD9" w:rsidR="009421DA" w:rsidRPr="003B3AAF" w:rsidDel="00F84700" w:rsidRDefault="009421DA" w:rsidP="009421DA">
      <w:pPr>
        <w:pStyle w:val="ListParagraph"/>
        <w:numPr>
          <w:ilvl w:val="1"/>
          <w:numId w:val="18"/>
        </w:numPr>
        <w:rPr>
          <w:del w:id="400" w:author="Davis, Nigel" w:date="2025-03-20T10:06:00Z" w16du:dateUtc="2025-03-20T10:06:00Z"/>
          <w:rFonts w:asciiTheme="minorHAnsi" w:hAnsiTheme="minorHAnsi" w:cstheme="minorHAnsi"/>
          <w:szCs w:val="22"/>
        </w:rPr>
      </w:pPr>
    </w:p>
    <w:p w14:paraId="0C5EED0C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0B8A86C" w14:textId="77777777" w:rsidR="00CF45FA" w:rsidRPr="003B3AAF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interdomain-plug-id</w:t>
      </w:r>
    </w:p>
    <w:p w14:paraId="37220084" w14:textId="77777777" w:rsidR="00CF45FA" w:rsidRPr="003B3AAF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nep-inventory</w:t>
      </w:r>
    </w:p>
    <w:p w14:paraId="2E7A9428" w14:textId="77777777" w:rsidR="00CF45FA" w:rsidRPr="003B3AAF" w:rsidRDefault="00CF45FA" w:rsidP="00497A34">
      <w:pPr>
        <w:pStyle w:val="Heading2"/>
        <w:rPr>
          <w:rFonts w:asciiTheme="minorHAnsi" w:hAnsiTheme="minorHAnsi" w:cstheme="minorHAnsi"/>
        </w:rPr>
      </w:pPr>
      <w:bookmarkStart w:id="401" w:name="_Toc193364557"/>
      <w:r w:rsidRPr="003B3AAF">
        <w:rPr>
          <w:rFonts w:asciiTheme="minorHAnsi" w:hAnsiTheme="minorHAnsi" w:cstheme="minorHAnsi"/>
        </w:rPr>
        <w:t>Type definitions</w:t>
      </w:r>
      <w:bookmarkEnd w:id="401"/>
    </w:p>
    <w:p w14:paraId="2F9291F5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24F62C29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rule-type</w:t>
      </w:r>
    </w:p>
    <w:p w14:paraId="1308F7AA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IMPAIRMENT added</w:t>
      </w:r>
    </w:p>
    <w:p w14:paraId="5A11F545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protection-type</w:t>
      </w:r>
    </w:p>
    <w:p w14:paraId="07ABDF2F" w14:textId="77777777" w:rsidR="00E12E57" w:rsidRPr="003B3AAF" w:rsidRDefault="00561247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NO_PROTECTION replaces NO_PROTECTON</w:t>
      </w:r>
    </w:p>
    <w:p w14:paraId="7DFB40F6" w14:textId="74E170A8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ONE_FOR_N_PROTECTION added</w:t>
      </w:r>
    </w:p>
    <w:p w14:paraId="2AF828F6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M_FOR_N_PROTECTION added</w:t>
      </w:r>
    </w:p>
    <w:p w14:paraId="0D482822" w14:textId="77777777" w:rsidR="00CF45FA" w:rsidRDefault="00CF45FA" w:rsidP="00CF45FA">
      <w:pPr>
        <w:pStyle w:val="ListParagraph"/>
        <w:numPr>
          <w:ilvl w:val="1"/>
          <w:numId w:val="4"/>
        </w:numPr>
        <w:rPr>
          <w:ins w:id="402" w:author="Davis, Nigel" w:date="2025-03-20T10:06:00Z" w16du:dateUtc="2025-03-20T10:06:00Z"/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ONE_FOR_ONE_BY_N added</w:t>
      </w:r>
    </w:p>
    <w:p w14:paraId="6F9DBADC" w14:textId="77777777" w:rsidR="00820C28" w:rsidRDefault="00820C28" w:rsidP="00820C28">
      <w:pPr>
        <w:pStyle w:val="ListParagraph"/>
        <w:numPr>
          <w:ilvl w:val="0"/>
          <w:numId w:val="4"/>
        </w:numPr>
        <w:rPr>
          <w:ins w:id="403" w:author="Davis, Nigel" w:date="2025-03-20T10:06:00Z" w16du:dateUtc="2025-03-20T10:06:00Z"/>
          <w:rFonts w:asciiTheme="minorHAnsi" w:hAnsiTheme="minorHAnsi" w:cstheme="minorHAnsi"/>
          <w:szCs w:val="22"/>
        </w:rPr>
      </w:pPr>
      <w:ins w:id="404" w:author="Davis, Nigel" w:date="2025-03-20T10:06:00Z" w16du:dateUtc="2025-03-20T10:06:00Z">
        <w:r>
          <w:rPr>
            <w:rFonts w:asciiTheme="minorHAnsi" w:hAnsiTheme="minorHAnsi" w:cstheme="minorHAnsi"/>
            <w:szCs w:val="22"/>
          </w:rPr>
          <w:t>layer-protocol-transition-pac</w:t>
        </w:r>
      </w:ins>
    </w:p>
    <w:p w14:paraId="7398CE4A" w14:textId="426EBDE8" w:rsidR="00820C28" w:rsidRDefault="00820C28" w:rsidP="00820C28">
      <w:pPr>
        <w:pStyle w:val="ListParagraph"/>
        <w:numPr>
          <w:ilvl w:val="1"/>
          <w:numId w:val="4"/>
        </w:numPr>
        <w:rPr>
          <w:ins w:id="405" w:author="Davis, Nigel" w:date="2025-03-20T10:07:00Z" w16du:dateUtc="2025-03-20T10:07:00Z"/>
          <w:rFonts w:asciiTheme="minorHAnsi" w:hAnsiTheme="minorHAnsi" w:cstheme="minorHAnsi"/>
          <w:szCs w:val="22"/>
        </w:rPr>
      </w:pPr>
      <w:ins w:id="406" w:author="Davis, Nigel" w:date="2025-03-20T10:06:00Z" w16du:dateUtc="2025-03-20T10:06:00Z">
        <w:r>
          <w:rPr>
            <w:rFonts w:asciiTheme="minorHAnsi" w:hAnsiTheme="minorHAnsi" w:cstheme="minorHAnsi"/>
            <w:szCs w:val="22"/>
          </w:rPr>
          <w:t>transitioned-layer-protocol-name min-elements constraint has been removed (2.6.0)</w:t>
        </w:r>
      </w:ins>
    </w:p>
    <w:p w14:paraId="2AB643A6" w14:textId="3DBADA45" w:rsidR="00820C28" w:rsidRDefault="00820C28" w:rsidP="00820C28">
      <w:pPr>
        <w:pStyle w:val="ListParagraph"/>
        <w:numPr>
          <w:ilvl w:val="0"/>
          <w:numId w:val="4"/>
        </w:numPr>
        <w:rPr>
          <w:ins w:id="407" w:author="Davis, Nigel" w:date="2025-03-20T10:07:00Z" w16du:dateUtc="2025-03-20T10:07:00Z"/>
          <w:rFonts w:asciiTheme="minorHAnsi" w:hAnsiTheme="minorHAnsi" w:cstheme="minorHAnsi"/>
          <w:szCs w:val="22"/>
        </w:rPr>
      </w:pPr>
      <w:ins w:id="408" w:author="Davis, Nigel" w:date="2025-03-20T10:07:00Z" w16du:dateUtc="2025-03-20T10:07:00Z">
        <w:r>
          <w:rPr>
            <w:rFonts w:asciiTheme="minorHAnsi" w:hAnsiTheme="minorHAnsi" w:cstheme="minorHAnsi"/>
            <w:szCs w:val="22"/>
          </w:rPr>
          <w:t>risk-parameter-pac</w:t>
        </w:r>
      </w:ins>
    </w:p>
    <w:p w14:paraId="1CD084DC" w14:textId="75844764" w:rsidR="001B7A77" w:rsidRDefault="001B7A77" w:rsidP="001B7A77">
      <w:pPr>
        <w:pStyle w:val="ListParagraph"/>
        <w:numPr>
          <w:ilvl w:val="1"/>
          <w:numId w:val="4"/>
        </w:numPr>
        <w:rPr>
          <w:ins w:id="409" w:author="Davis, Nigel" w:date="2025-03-20T10:08:00Z" w16du:dateUtc="2025-03-20T10:08:00Z"/>
          <w:rFonts w:asciiTheme="minorHAnsi" w:hAnsiTheme="minorHAnsi" w:cstheme="minorHAnsi"/>
          <w:szCs w:val="22"/>
        </w:rPr>
      </w:pPr>
      <w:ins w:id="410" w:author="Davis, Nigel" w:date="2025-03-20T10:07:00Z" w16du:dateUtc="2025-03-20T10:07:00Z">
        <w:r>
          <w:rPr>
            <w:rFonts w:asciiTheme="minorHAnsi" w:hAnsiTheme="minorHAnsi" w:cstheme="minorHAnsi"/>
            <w:szCs w:val="22"/>
          </w:rPr>
          <w:t xml:space="preserve">risk-characteristic </w:t>
        </w:r>
      </w:ins>
      <w:ins w:id="411" w:author="Davis, Nigel" w:date="2025-03-20T10:08:00Z" w16du:dateUtc="2025-03-20T10:08:00Z">
        <w:r>
          <w:rPr>
            <w:rFonts w:asciiTheme="minorHAnsi" w:hAnsiTheme="minorHAnsi" w:cstheme="minorHAnsi"/>
            <w:szCs w:val="22"/>
          </w:rPr>
          <w:t>min-elements constraint has been removed (2.6.0)</w:t>
        </w:r>
      </w:ins>
    </w:p>
    <w:p w14:paraId="0500147E" w14:textId="18F0DB85" w:rsidR="00A5765E" w:rsidRDefault="00A5765E" w:rsidP="00A5765E">
      <w:pPr>
        <w:pStyle w:val="ListParagraph"/>
        <w:numPr>
          <w:ilvl w:val="0"/>
          <w:numId w:val="4"/>
        </w:numPr>
        <w:rPr>
          <w:ins w:id="412" w:author="Davis, Nigel" w:date="2025-03-20T10:08:00Z" w16du:dateUtc="2025-03-20T10:08:00Z"/>
          <w:rFonts w:asciiTheme="minorHAnsi" w:hAnsiTheme="minorHAnsi" w:cstheme="minorHAnsi"/>
          <w:szCs w:val="22"/>
        </w:rPr>
      </w:pPr>
      <w:ins w:id="413" w:author="Davis, Nigel" w:date="2025-03-20T10:08:00Z" w16du:dateUtc="2025-03-20T10:08:00Z">
        <w:r>
          <w:rPr>
            <w:rFonts w:asciiTheme="minorHAnsi" w:hAnsiTheme="minorHAnsi" w:cstheme="minorHAnsi"/>
            <w:szCs w:val="22"/>
          </w:rPr>
          <w:t>transfer-cost-pac</w:t>
        </w:r>
      </w:ins>
    </w:p>
    <w:p w14:paraId="41DB37CB" w14:textId="5665380C" w:rsidR="00A5765E" w:rsidRDefault="00A5765E" w:rsidP="00A5765E">
      <w:pPr>
        <w:pStyle w:val="ListParagraph"/>
        <w:numPr>
          <w:ilvl w:val="1"/>
          <w:numId w:val="4"/>
        </w:numPr>
        <w:rPr>
          <w:ins w:id="414" w:author="Davis, Nigel" w:date="2025-03-20T10:09:00Z" w16du:dateUtc="2025-03-20T10:09:00Z"/>
          <w:rFonts w:asciiTheme="minorHAnsi" w:hAnsiTheme="minorHAnsi" w:cstheme="minorHAnsi"/>
          <w:szCs w:val="22"/>
        </w:rPr>
      </w:pPr>
      <w:ins w:id="415" w:author="Davis, Nigel" w:date="2025-03-20T10:08:00Z" w16du:dateUtc="2025-03-20T10:08:00Z">
        <w:r>
          <w:rPr>
            <w:rFonts w:asciiTheme="minorHAnsi" w:hAnsiTheme="minorHAnsi" w:cstheme="minorHAnsi"/>
            <w:szCs w:val="22"/>
          </w:rPr>
          <w:t>cost-characteristic min-elements constraint has been removed (2.6.0)</w:t>
        </w:r>
      </w:ins>
    </w:p>
    <w:p w14:paraId="1A256356" w14:textId="21AA95E0" w:rsidR="006D7467" w:rsidRDefault="006D7467" w:rsidP="006D7467">
      <w:pPr>
        <w:pStyle w:val="ListParagraph"/>
        <w:numPr>
          <w:ilvl w:val="0"/>
          <w:numId w:val="4"/>
        </w:numPr>
        <w:rPr>
          <w:ins w:id="416" w:author="Davis, Nigel" w:date="2025-03-20T10:09:00Z" w16du:dateUtc="2025-03-20T10:09:00Z"/>
          <w:rFonts w:asciiTheme="minorHAnsi" w:hAnsiTheme="minorHAnsi" w:cstheme="minorHAnsi"/>
          <w:szCs w:val="22"/>
        </w:rPr>
      </w:pPr>
      <w:ins w:id="417" w:author="Davis, Nigel" w:date="2025-03-20T10:09:00Z" w16du:dateUtc="2025-03-20T10:09:00Z">
        <w:r>
          <w:rPr>
            <w:rFonts w:asciiTheme="minorHAnsi" w:hAnsiTheme="minorHAnsi" w:cstheme="minorHAnsi"/>
            <w:szCs w:val="22"/>
          </w:rPr>
          <w:t>transfer-timing-pac</w:t>
        </w:r>
      </w:ins>
    </w:p>
    <w:p w14:paraId="4B050487" w14:textId="46A36D02" w:rsidR="006D7467" w:rsidRDefault="00983CB6" w:rsidP="006D7467">
      <w:pPr>
        <w:pStyle w:val="ListParagraph"/>
        <w:numPr>
          <w:ilvl w:val="1"/>
          <w:numId w:val="4"/>
        </w:numPr>
        <w:rPr>
          <w:ins w:id="418" w:author="Davis, Nigel" w:date="2025-03-20T10:10:00Z" w16du:dateUtc="2025-03-20T10:10:00Z"/>
          <w:rFonts w:asciiTheme="minorHAnsi" w:hAnsiTheme="minorHAnsi" w:cstheme="minorHAnsi"/>
          <w:szCs w:val="22"/>
        </w:rPr>
      </w:pPr>
      <w:ins w:id="419" w:author="Davis, Nigel" w:date="2025-03-20T10:09:00Z" w16du:dateUtc="2025-03-20T10:09:00Z">
        <w:r>
          <w:rPr>
            <w:rFonts w:asciiTheme="minorHAnsi" w:hAnsiTheme="minorHAnsi" w:cstheme="minorHAnsi"/>
            <w:szCs w:val="22"/>
          </w:rPr>
          <w:t>latency-characteristic min-elements constraint has been removed (2.6.0)</w:t>
        </w:r>
      </w:ins>
    </w:p>
    <w:p w14:paraId="5F085492" w14:textId="70701BDA" w:rsidR="00983CB6" w:rsidRDefault="00983CB6" w:rsidP="00983CB6">
      <w:pPr>
        <w:pStyle w:val="ListParagraph"/>
        <w:numPr>
          <w:ilvl w:val="0"/>
          <w:numId w:val="4"/>
        </w:numPr>
        <w:rPr>
          <w:ins w:id="420" w:author="Davis, Nigel" w:date="2025-03-20T10:10:00Z" w16du:dateUtc="2025-03-20T10:10:00Z"/>
          <w:rFonts w:asciiTheme="minorHAnsi" w:hAnsiTheme="minorHAnsi" w:cstheme="minorHAnsi"/>
          <w:szCs w:val="22"/>
        </w:rPr>
      </w:pPr>
      <w:ins w:id="421" w:author="Davis, Nigel" w:date="2025-03-20T10:10:00Z" w16du:dateUtc="2025-03-20T10:10:00Z">
        <w:r>
          <w:rPr>
            <w:rFonts w:asciiTheme="minorHAnsi" w:hAnsiTheme="minorHAnsi" w:cstheme="minorHAnsi"/>
            <w:szCs w:val="22"/>
          </w:rPr>
          <w:t>validation-pac</w:t>
        </w:r>
      </w:ins>
    </w:p>
    <w:p w14:paraId="3F6EFDCA" w14:textId="02DD5BEC" w:rsidR="00983CB6" w:rsidRDefault="00B566F5" w:rsidP="00983CB6">
      <w:pPr>
        <w:pStyle w:val="ListParagraph"/>
        <w:numPr>
          <w:ilvl w:val="1"/>
          <w:numId w:val="4"/>
        </w:numPr>
        <w:rPr>
          <w:ins w:id="422" w:author="Davis, Nigel" w:date="2025-03-20T10:15:00Z" w16du:dateUtc="2025-03-20T10:15:00Z"/>
          <w:rFonts w:asciiTheme="minorHAnsi" w:hAnsiTheme="minorHAnsi" w:cstheme="minorHAnsi"/>
          <w:szCs w:val="22"/>
        </w:rPr>
      </w:pPr>
      <w:ins w:id="423" w:author="Davis, Nigel" w:date="2025-03-20T10:10:00Z" w16du:dateUtc="2025-03-20T10:10:00Z">
        <w:r>
          <w:rPr>
            <w:rFonts w:asciiTheme="minorHAnsi" w:hAnsiTheme="minorHAnsi" w:cstheme="minorHAnsi"/>
            <w:szCs w:val="22"/>
          </w:rPr>
          <w:t>validation-mechanism min-elements constraint has been removed and description has been enhanced (2.6.0)</w:t>
        </w:r>
      </w:ins>
    </w:p>
    <w:p w14:paraId="17A37E0E" w14:textId="527825B9" w:rsidR="004A2D44" w:rsidRDefault="004A2D44" w:rsidP="004A2D44">
      <w:pPr>
        <w:pStyle w:val="ListParagraph"/>
        <w:numPr>
          <w:ilvl w:val="0"/>
          <w:numId w:val="4"/>
        </w:numPr>
        <w:rPr>
          <w:ins w:id="424" w:author="Davis, Nigel" w:date="2025-03-20T10:15:00Z" w16du:dateUtc="2025-03-20T10:15:00Z"/>
          <w:rFonts w:asciiTheme="minorHAnsi" w:hAnsiTheme="minorHAnsi" w:cstheme="minorHAnsi"/>
          <w:szCs w:val="22"/>
        </w:rPr>
      </w:pPr>
      <w:ins w:id="425" w:author="Davis, Nigel" w:date="2025-03-20T10:15:00Z" w16du:dateUtc="2025-03-20T10:15:00Z">
        <w:r>
          <w:rPr>
            <w:rFonts w:asciiTheme="minorHAnsi" w:hAnsiTheme="minorHAnsi" w:cstheme="minorHAnsi"/>
            <w:szCs w:val="22"/>
          </w:rPr>
          <w:t>risk-characteristic</w:t>
        </w:r>
      </w:ins>
    </w:p>
    <w:p w14:paraId="390416F5" w14:textId="3A7ED785" w:rsidR="004A2D44" w:rsidRPr="00820C28" w:rsidRDefault="004A2D44" w:rsidP="004A2D44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  <w:rPrChange w:id="426" w:author="Davis, Nigel" w:date="2025-03-20T10:06:00Z" w16du:dateUtc="2025-03-20T10:06:00Z">
            <w:rPr/>
          </w:rPrChange>
        </w:rPr>
      </w:pPr>
      <w:ins w:id="427" w:author="Davis, Nigel" w:date="2025-03-20T10:15:00Z" w16du:dateUtc="2025-03-20T10:15:00Z">
        <w:r>
          <w:rPr>
            <w:rFonts w:asciiTheme="minorHAnsi" w:hAnsiTheme="minorHAnsi" w:cstheme="minorHAnsi"/>
            <w:szCs w:val="22"/>
          </w:rPr>
          <w:t>risk-identifier-list</w:t>
        </w:r>
        <w:r w:rsidR="00E47961">
          <w:rPr>
            <w:rFonts w:asciiTheme="minorHAnsi" w:hAnsiTheme="minorHAnsi" w:cstheme="minorHAnsi"/>
            <w:szCs w:val="22"/>
          </w:rPr>
          <w:t xml:space="preserve"> min-elements constraint has been removed (2.6.0)</w:t>
        </w:r>
      </w:ins>
    </w:p>
    <w:p w14:paraId="24384DC3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1F0BE82A" w14:textId="77777777" w:rsidR="00CF45FA" w:rsidRPr="003B3AAF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topology-object-type (identity)</w:t>
      </w:r>
    </w:p>
    <w:p w14:paraId="26D6612F" w14:textId="54492242" w:rsidR="00CF45FA" w:rsidRPr="003B3AAF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nep-inventory-uuid</w:t>
      </w:r>
    </w:p>
    <w:p w14:paraId="14B4229C" w14:textId="1E47BAA5" w:rsidR="008B64A2" w:rsidRPr="003B3AAF" w:rsidRDefault="008B64A2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topology-profile-type (2.4.1)</w:t>
      </w:r>
    </w:p>
    <w:p w14:paraId="095B1E52" w14:textId="77777777" w:rsidR="00CF45FA" w:rsidRPr="003B3AAF" w:rsidRDefault="00CF45FA" w:rsidP="00CF45FA">
      <w:pPr>
        <w:rPr>
          <w:rFonts w:cstheme="minorHAnsi"/>
        </w:rPr>
      </w:pPr>
    </w:p>
    <w:p w14:paraId="07A6E5E4" w14:textId="77777777" w:rsidR="00CF45FA" w:rsidRPr="003B3AAF" w:rsidRDefault="00CF45FA" w:rsidP="00390886">
      <w:pPr>
        <w:pStyle w:val="Heading1"/>
        <w:rPr>
          <w:rFonts w:asciiTheme="minorHAnsi" w:hAnsiTheme="minorHAnsi" w:cstheme="minorHAnsi"/>
        </w:rPr>
      </w:pPr>
      <w:bookmarkStart w:id="428" w:name="_Toc193364558"/>
      <w:r w:rsidRPr="003B3AAF">
        <w:rPr>
          <w:rFonts w:asciiTheme="minorHAnsi" w:hAnsiTheme="minorHAnsi" w:cstheme="minorHAnsi"/>
        </w:rPr>
        <w:t>tapi-virtual-network.yang</w:t>
      </w:r>
      <w:bookmarkEnd w:id="428"/>
    </w:p>
    <w:p w14:paraId="28CE14DA" w14:textId="77777777" w:rsidR="00CF45FA" w:rsidRPr="003B3AAF" w:rsidRDefault="00CF45FA" w:rsidP="00D318B7">
      <w:pPr>
        <w:pStyle w:val="Heading2"/>
        <w:rPr>
          <w:rFonts w:asciiTheme="minorHAnsi" w:hAnsiTheme="minorHAnsi" w:cstheme="minorHAnsi"/>
        </w:rPr>
      </w:pPr>
      <w:bookmarkStart w:id="429" w:name="_Toc193364559"/>
      <w:r w:rsidRPr="003B3AAF">
        <w:rPr>
          <w:rFonts w:asciiTheme="minorHAnsi" w:hAnsiTheme="minorHAnsi" w:cstheme="minorHAnsi"/>
        </w:rPr>
        <w:t>Object classes</w:t>
      </w:r>
      <w:bookmarkEnd w:id="429"/>
    </w:p>
    <w:p w14:paraId="0502AB71" w14:textId="3BBF227A" w:rsidR="00CF45FA" w:rsidRPr="003B3AAF" w:rsidRDefault="00960B61" w:rsidP="00CF45FA">
      <w:pPr>
        <w:rPr>
          <w:rFonts w:cstheme="minorHAnsi"/>
        </w:rPr>
      </w:pPr>
      <w:r w:rsidRPr="003B3AAF">
        <w:rPr>
          <w:rFonts w:cstheme="minorHAnsi"/>
        </w:rPr>
        <w:t>C</w:t>
      </w:r>
      <w:r w:rsidR="00CF45FA" w:rsidRPr="003B3AAF">
        <w:rPr>
          <w:rFonts w:cstheme="minorHAnsi"/>
        </w:rPr>
        <w:t>hanged:</w:t>
      </w:r>
    </w:p>
    <w:p w14:paraId="5277C306" w14:textId="77777777" w:rsidR="00CF45FA" w:rsidRPr="003B3AAF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virtual-network-service </w:t>
      </w:r>
    </w:p>
    <w:p w14:paraId="5781A721" w14:textId="77777777" w:rsidR="00CF45FA" w:rsidRPr="003B3AAF" w:rsidRDefault="00CF45FA" w:rsidP="00CF45FA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23F570AF" w14:textId="77777777" w:rsidR="00CF45FA" w:rsidRPr="003B3AAF" w:rsidRDefault="00CF45FA" w:rsidP="00CF45FA">
      <w:pPr>
        <w:rPr>
          <w:rFonts w:cstheme="minorHAnsi"/>
        </w:rPr>
      </w:pPr>
    </w:p>
    <w:p w14:paraId="19F0BF4B" w14:textId="77777777" w:rsidR="00CF45FA" w:rsidRPr="003B3AAF" w:rsidRDefault="00CF45FA" w:rsidP="00D502B0">
      <w:pPr>
        <w:pStyle w:val="Heading2"/>
        <w:rPr>
          <w:rFonts w:asciiTheme="minorHAnsi" w:hAnsiTheme="minorHAnsi" w:cstheme="minorHAnsi"/>
        </w:rPr>
      </w:pPr>
      <w:bookmarkStart w:id="430" w:name="_Toc193364560"/>
      <w:r w:rsidRPr="003B3AAF">
        <w:rPr>
          <w:rFonts w:asciiTheme="minorHAnsi" w:hAnsiTheme="minorHAnsi" w:cstheme="minorHAnsi"/>
        </w:rPr>
        <w:t>Type definitions</w:t>
      </w:r>
      <w:bookmarkEnd w:id="430"/>
    </w:p>
    <w:p w14:paraId="43E7724B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1187D1E" w14:textId="77777777" w:rsidR="00CF45FA" w:rsidRPr="003B3AAF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virtual-network-object-type</w:t>
      </w:r>
    </w:p>
    <w:p w14:paraId="5ED65648" w14:textId="6B6EDF6E" w:rsidR="00CF45FA" w:rsidRPr="003B3AAF" w:rsidRDefault="00CF45FA" w:rsidP="00390886">
      <w:pPr>
        <w:pStyle w:val="Heading1"/>
        <w:rPr>
          <w:rFonts w:asciiTheme="minorHAnsi" w:hAnsiTheme="minorHAnsi" w:cstheme="minorHAnsi"/>
        </w:rPr>
      </w:pPr>
      <w:bookmarkStart w:id="431" w:name="_Toc193364561"/>
      <w:r w:rsidRPr="003B3AAF">
        <w:rPr>
          <w:rFonts w:asciiTheme="minorHAnsi" w:hAnsiTheme="minorHAnsi" w:cstheme="minorHAnsi"/>
        </w:rPr>
        <w:t>digital-otn.yang</w:t>
      </w:r>
      <w:bookmarkEnd w:id="431"/>
    </w:p>
    <w:p w14:paraId="6AC4814C" w14:textId="77777777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Was previously called odu.yang</w:t>
      </w:r>
    </w:p>
    <w:p w14:paraId="0FA123D1" w14:textId="77777777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Descriptions improved in many places</w:t>
      </w:r>
    </w:p>
    <w:p w14:paraId="33E7CF49" w14:textId="77777777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Many parameters made optional</w:t>
      </w:r>
    </w:p>
    <w:p w14:paraId="177E7E6B" w14:textId="67AC7756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lastRenderedPageBreak/>
        <w:t>Major rearrangement of class structure and major enhancements.</w:t>
      </w:r>
    </w:p>
    <w:p w14:paraId="3AC148D7" w14:textId="77777777" w:rsidR="001C37C1" w:rsidRPr="003B3AAF" w:rsidRDefault="001C37C1" w:rsidP="00D502B0">
      <w:pPr>
        <w:pStyle w:val="Heading2"/>
        <w:rPr>
          <w:rFonts w:asciiTheme="minorHAnsi" w:hAnsiTheme="minorHAnsi" w:cstheme="minorHAnsi"/>
        </w:rPr>
      </w:pPr>
      <w:bookmarkStart w:id="432" w:name="_Toc193364562"/>
      <w:r w:rsidRPr="003B3AAF">
        <w:rPr>
          <w:rFonts w:asciiTheme="minorHAnsi" w:hAnsiTheme="minorHAnsi" w:cstheme="minorHAnsi"/>
        </w:rPr>
        <w:t>Object classes</w:t>
      </w:r>
      <w:bookmarkEnd w:id="432"/>
    </w:p>
    <w:p w14:paraId="24142125" w14:textId="77777777" w:rsidR="001C37C1" w:rsidRPr="003B3AAF" w:rsidRDefault="001C37C1" w:rsidP="001C37C1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3485565" w14:textId="1EB3F999" w:rsidR="001C37C1" w:rsidRPr="003B3AAF" w:rsidRDefault="00071CFC" w:rsidP="001C37C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OduTerminationAndClientAdaptationPac</w:t>
      </w:r>
    </w:p>
    <w:p w14:paraId="5A66EC88" w14:textId="77777777" w:rsidR="008C38B9" w:rsidRPr="003B3AAF" w:rsidRDefault="00071CFC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fec-parameters </w:t>
      </w:r>
      <w:r w:rsidR="008C38B9" w:rsidRPr="003B3AAF">
        <w:rPr>
          <w:rFonts w:asciiTheme="minorHAnsi" w:hAnsiTheme="minorHAnsi" w:cstheme="minorHAnsi"/>
          <w:szCs w:val="22"/>
        </w:rPr>
        <w:t>moved to otu</w:t>
      </w:r>
    </w:p>
    <w:p w14:paraId="7C7F8C4D" w14:textId="77777777" w:rsidR="00365BD7" w:rsidRPr="003B3AAF" w:rsidRDefault="008C38B9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number</w:t>
      </w:r>
      <w:r w:rsidR="00365BD7" w:rsidRPr="003B3AAF">
        <w:rPr>
          <w:rFonts w:asciiTheme="minorHAnsi" w:hAnsiTheme="minorHAnsi" w:cstheme="minorHAnsi"/>
          <w:szCs w:val="22"/>
        </w:rPr>
        <w:t>-of-odu-c added</w:t>
      </w:r>
    </w:p>
    <w:p w14:paraId="3AB97C5D" w14:textId="7B39BA69" w:rsidR="00DE7FC7" w:rsidRPr="003B3AAF" w:rsidRDefault="00DE7FC7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Added composition to odu-tcm-mep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7900CC12" w14:textId="453F3945" w:rsidR="001C37C1" w:rsidRPr="003B3AAF" w:rsidRDefault="001C37C1" w:rsidP="00343B5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 </w:t>
      </w:r>
      <w:r w:rsidR="00E614BF" w:rsidRPr="003B3AAF">
        <w:rPr>
          <w:rFonts w:asciiTheme="minorHAnsi" w:hAnsiTheme="minorHAnsi" w:cstheme="minorHAnsi"/>
          <w:szCs w:val="22"/>
        </w:rPr>
        <w:t>OduCtpPac</w:t>
      </w:r>
    </w:p>
    <w:p w14:paraId="2584E575" w14:textId="194C455E" w:rsidR="00E614BF" w:rsidRPr="003B3AAF" w:rsidRDefault="00E614BF" w:rsidP="00E614B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Odu-mip reference added</w:t>
      </w:r>
    </w:p>
    <w:p w14:paraId="14CE2830" w14:textId="5B70F103" w:rsidR="00011BC1" w:rsidRPr="003B3AAF" w:rsidRDefault="00011BC1" w:rsidP="00E614B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composition to odu-tcm-mep and odu-tcm-mip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E0DDC5A" w14:textId="7C38A965" w:rsidR="00E614BF" w:rsidRPr="003B3AAF" w:rsidRDefault="009D40EE" w:rsidP="00E614B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Odu-mep-spec changed name to otn-mep-spec</w:t>
      </w:r>
    </w:p>
    <w:p w14:paraId="24C79143" w14:textId="031B195F" w:rsidR="009D40EE" w:rsidRPr="003B3AAF" w:rsidRDefault="00D309B7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odu-ncm removed</w:t>
      </w:r>
    </w:p>
    <w:p w14:paraId="41A8F627" w14:textId="7D7BCD16" w:rsidR="00013215" w:rsidRPr="003B3AAF" w:rsidRDefault="0001321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otu-mep added</w:t>
      </w:r>
    </w:p>
    <w:p w14:paraId="4EC6AE70" w14:textId="5B032554" w:rsidR="00B15265" w:rsidRPr="003B3AAF" w:rsidRDefault="00B1526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</w:t>
      </w:r>
      <w:r w:rsidR="00013215" w:rsidRPr="003B3AAF">
        <w:rPr>
          <w:rFonts w:asciiTheme="minorHAnsi" w:hAnsiTheme="minorHAnsi" w:cstheme="minorHAnsi"/>
          <w:szCs w:val="22"/>
        </w:rPr>
        <w:t>-tcm-mep-pac</w:t>
      </w:r>
      <w:r w:rsidR="009C2CAA" w:rsidRPr="003B3AAF">
        <w:rPr>
          <w:rFonts w:asciiTheme="minorHAnsi" w:hAnsiTheme="minorHAnsi" w:cstheme="minorHAnsi"/>
          <w:szCs w:val="22"/>
        </w:rPr>
        <w:t xml:space="preserve"> now called </w:t>
      </w:r>
      <w:r w:rsidR="00BE69AB" w:rsidRPr="003B3AAF">
        <w:rPr>
          <w:rFonts w:asciiTheme="minorHAnsi" w:hAnsiTheme="minorHAnsi" w:cstheme="minorHAnsi"/>
          <w:szCs w:val="22"/>
        </w:rPr>
        <w:t>odu-tcm-mep</w:t>
      </w:r>
      <w:r w:rsidR="00013215" w:rsidRPr="003B3AAF">
        <w:rPr>
          <w:rFonts w:asciiTheme="minorHAnsi" w:hAnsiTheme="minorHAnsi" w:cstheme="minorHAnsi"/>
          <w:szCs w:val="22"/>
        </w:rPr>
        <w:t xml:space="preserve"> </w:t>
      </w:r>
    </w:p>
    <w:p w14:paraId="22BBF98F" w14:textId="00AA1155" w:rsidR="00BE69AB" w:rsidRPr="003B3AAF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odu-defect</w:t>
      </w:r>
      <w:r w:rsidR="00E87E16" w:rsidRPr="003B3AAF">
        <w:rPr>
          <w:rFonts w:asciiTheme="minorHAnsi" w:hAnsiTheme="minorHAnsi" w:cstheme="minorHAnsi"/>
          <w:szCs w:val="22"/>
        </w:rPr>
        <w:t>-pac</w:t>
      </w:r>
      <w:r w:rsidRPr="003B3AAF">
        <w:rPr>
          <w:rFonts w:asciiTheme="minorHAnsi" w:hAnsiTheme="minorHAnsi" w:cstheme="minorHAnsi"/>
          <w:szCs w:val="22"/>
        </w:rPr>
        <w:t xml:space="preserve"> removed</w:t>
      </w:r>
    </w:p>
    <w:p w14:paraId="40869DE7" w14:textId="3841DAF0" w:rsidR="00BE69AB" w:rsidRPr="003B3AAF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</w:t>
      </w:r>
      <w:r w:rsidR="00E87E16" w:rsidRPr="003B3AAF">
        <w:rPr>
          <w:rFonts w:asciiTheme="minorHAnsi" w:hAnsiTheme="minorHAnsi" w:cstheme="minorHAnsi"/>
          <w:szCs w:val="22"/>
        </w:rPr>
        <w:t>-pm-pac removed</w:t>
      </w:r>
    </w:p>
    <w:p w14:paraId="517907E5" w14:textId="7A257E14" w:rsidR="005537AA" w:rsidRPr="003B3AAF" w:rsidRDefault="005537AA" w:rsidP="005537A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odu-tcm-mep-pac</w:t>
      </w:r>
      <w:r w:rsidR="00213D09" w:rsidRPr="003B3AAF">
        <w:rPr>
          <w:rFonts w:asciiTheme="minorHAnsi" w:hAnsiTheme="minorHAnsi" w:cstheme="minorHAnsi"/>
          <w:szCs w:val="22"/>
        </w:rPr>
        <w:t xml:space="preserve"> renamed otu-tcm</w:t>
      </w:r>
      <w:r w:rsidR="000C5938" w:rsidRPr="003B3AAF">
        <w:rPr>
          <w:rFonts w:asciiTheme="minorHAnsi" w:hAnsiTheme="minorHAnsi" w:cstheme="minorHAnsi"/>
          <w:szCs w:val="22"/>
        </w:rPr>
        <w:t>-mep</w:t>
      </w:r>
    </w:p>
    <w:p w14:paraId="0B62CC37" w14:textId="39A7BFA9" w:rsidR="000C5938" w:rsidRPr="003B3AAF" w:rsidRDefault="000C593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tcm-level added</w:t>
      </w:r>
    </w:p>
    <w:p w14:paraId="7370910E" w14:textId="129D6D6A" w:rsidR="009B11DF" w:rsidRPr="003B3AAF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position-sequence added</w:t>
      </w:r>
    </w:p>
    <w:p w14:paraId="0182389A" w14:textId="75BFB3BD" w:rsidR="009B11DF" w:rsidRPr="003B3AAF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txti </w:t>
      </w:r>
    </w:p>
    <w:p w14:paraId="565F610E" w14:textId="1E1C9D07" w:rsidR="002144E3" w:rsidRPr="003B3AAF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otn-oam-common added</w:t>
      </w:r>
    </w:p>
    <w:p w14:paraId="5D27B6EC" w14:textId="5B91222D" w:rsidR="008226AD" w:rsidRPr="003B3AAF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odu-tcm-mep-status added</w:t>
      </w:r>
    </w:p>
    <w:p w14:paraId="66674B6D" w14:textId="1B3FE06C" w:rsidR="00315748" w:rsidRPr="003B3AAF" w:rsidRDefault="0031574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ac-status-source and sink removed</w:t>
      </w:r>
    </w:p>
    <w:p w14:paraId="7C91627A" w14:textId="7031B189" w:rsidR="003D7194" w:rsidRPr="003B3AAF" w:rsidRDefault="003D7194" w:rsidP="003D7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</w:t>
      </w:r>
      <w:r w:rsidR="00417ED9" w:rsidRPr="003B3AAF">
        <w:rPr>
          <w:rFonts w:asciiTheme="minorHAnsi" w:hAnsiTheme="minorHAnsi" w:cstheme="minorHAnsi"/>
          <w:szCs w:val="22"/>
        </w:rPr>
        <w:t>-mip-spec renamed otn-mip-spec</w:t>
      </w:r>
    </w:p>
    <w:p w14:paraId="3D74C2FD" w14:textId="092094E1" w:rsidR="00086953" w:rsidRPr="003B3AAF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odu-ncm removed</w:t>
      </w:r>
    </w:p>
    <w:p w14:paraId="41FC2BC4" w14:textId="453D6BF9" w:rsidR="00E0567C" w:rsidRPr="003B3AAF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odu-tcm-mip</w:t>
      </w:r>
      <w:r w:rsidR="00792D2A" w:rsidRPr="003B3AAF">
        <w:rPr>
          <w:rFonts w:asciiTheme="minorHAnsi" w:hAnsiTheme="minorHAnsi" w:cstheme="minorHAnsi"/>
          <w:szCs w:val="22"/>
        </w:rPr>
        <w:t>-pac</w:t>
      </w:r>
      <w:r w:rsidRPr="003B3AAF">
        <w:rPr>
          <w:rFonts w:asciiTheme="minorHAnsi" w:hAnsiTheme="minorHAnsi" w:cstheme="minorHAnsi"/>
          <w:szCs w:val="22"/>
        </w:rPr>
        <w:t xml:space="preserve"> renamed odu-tcm</w:t>
      </w:r>
      <w:r w:rsidR="00792D2A" w:rsidRPr="003B3AAF">
        <w:rPr>
          <w:rFonts w:asciiTheme="minorHAnsi" w:hAnsiTheme="minorHAnsi" w:cstheme="minorHAnsi"/>
          <w:szCs w:val="22"/>
        </w:rPr>
        <w:t>-mip</w:t>
      </w:r>
    </w:p>
    <w:p w14:paraId="6063FB35" w14:textId="51CFD038" w:rsidR="00792D2A" w:rsidRPr="003B3AAF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odu-pm-pac removed</w:t>
      </w:r>
    </w:p>
    <w:p w14:paraId="2C73DF58" w14:textId="46B057CF" w:rsidR="00792D2A" w:rsidRPr="003B3AAF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odu-defect-pac removed</w:t>
      </w:r>
    </w:p>
    <w:p w14:paraId="76257ED5" w14:textId="24ADA984" w:rsidR="00664985" w:rsidRPr="003B3AAF" w:rsidRDefault="00664985" w:rsidP="0066498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</w:t>
      </w:r>
      <w:r w:rsidR="00A928E8" w:rsidRPr="003B3AAF">
        <w:rPr>
          <w:rFonts w:asciiTheme="minorHAnsi" w:hAnsiTheme="minorHAnsi" w:cstheme="minorHAnsi"/>
          <w:szCs w:val="22"/>
        </w:rPr>
        <w:t>-mip-pac renamed odu-mip</w:t>
      </w:r>
    </w:p>
    <w:p w14:paraId="354CF6AF" w14:textId="3DF7F3F3" w:rsidR="00A928E8" w:rsidRPr="003B3AAF" w:rsidRDefault="00E2383B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codirectional added</w:t>
      </w:r>
    </w:p>
    <w:p w14:paraId="6C5678AE" w14:textId="356B0A52" w:rsidR="00E2383B" w:rsidRPr="003B3AAF" w:rsidRDefault="00911154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refactored into </w:t>
      </w:r>
      <w:r w:rsidR="006E5196" w:rsidRPr="003B3AAF">
        <w:rPr>
          <w:rFonts w:asciiTheme="minorHAnsi" w:hAnsiTheme="minorHAnsi" w:cstheme="minorHAnsi"/>
          <w:szCs w:val="22"/>
        </w:rPr>
        <w:t>otn-oam-common and odu-mip-status</w:t>
      </w:r>
    </w:p>
    <w:p w14:paraId="4C375DBC" w14:textId="6F36EBDA" w:rsidR="00E94ACF" w:rsidRPr="003B3AAF" w:rsidRDefault="00E94ACF" w:rsidP="00F50BA0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adding tcm-fields-in-use and odu-current-number-of-tributary-slots</w:t>
      </w:r>
    </w:p>
    <w:p w14:paraId="2A56E8F9" w14:textId="40DE7EA4" w:rsidR="00CB3661" w:rsidRPr="003B3AAF" w:rsidRDefault="00CB3661" w:rsidP="00CB366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odu-tcm-mip-pac renamed odu-tcm-mip</w:t>
      </w:r>
    </w:p>
    <w:p w14:paraId="63346FAC" w14:textId="294823DC" w:rsidR="00CB3661" w:rsidRPr="003B3AAF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codirectional added</w:t>
      </w:r>
    </w:p>
    <w:p w14:paraId="4F9475BA" w14:textId="7FAFE04C" w:rsidR="00FA6BB5" w:rsidRPr="003B3AAF" w:rsidRDefault="00FA6BB5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tcm-level added</w:t>
      </w:r>
    </w:p>
    <w:p w14:paraId="193CAD90" w14:textId="7F5C14FE" w:rsidR="00FA6BB5" w:rsidRPr="003B3AAF" w:rsidRDefault="008818F8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position-sequence added</w:t>
      </w:r>
    </w:p>
    <w:p w14:paraId="6DAD03CE" w14:textId="18BA521B" w:rsidR="00CB3661" w:rsidRPr="003B3AAF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refactored into otn-oam-common and odu</w:t>
      </w:r>
      <w:r w:rsidR="008818F8" w:rsidRPr="003B3AAF">
        <w:rPr>
          <w:rFonts w:asciiTheme="minorHAnsi" w:hAnsiTheme="minorHAnsi" w:cstheme="minorHAnsi"/>
          <w:szCs w:val="22"/>
        </w:rPr>
        <w:t>-tcm</w:t>
      </w:r>
      <w:r w:rsidRPr="003B3AAF">
        <w:rPr>
          <w:rFonts w:asciiTheme="minorHAnsi" w:hAnsiTheme="minorHAnsi" w:cstheme="minorHAnsi"/>
          <w:szCs w:val="22"/>
        </w:rPr>
        <w:t>-mip-status</w:t>
      </w:r>
    </w:p>
    <w:p w14:paraId="2177EC60" w14:textId="77777777" w:rsidR="00CB3661" w:rsidRPr="003B3AAF" w:rsidRDefault="00CB3661" w:rsidP="00CB3661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adding tcm-fields-in-use and odu-current-number-of-tributary-slots</w:t>
      </w:r>
    </w:p>
    <w:p w14:paraId="29030A40" w14:textId="44F15B11" w:rsidR="00F50BA0" w:rsidRPr="003B3AAF" w:rsidRDefault="00C72FD9" w:rsidP="00F50BA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odu-mep</w:t>
      </w:r>
      <w:r w:rsidR="00E5567A" w:rsidRPr="003B3AAF">
        <w:rPr>
          <w:rFonts w:asciiTheme="minorHAnsi" w:hAnsiTheme="minorHAnsi" w:cstheme="minorHAnsi"/>
          <w:szCs w:val="22"/>
        </w:rPr>
        <w:t>-pac renamed odu-mep</w:t>
      </w:r>
    </w:p>
    <w:p w14:paraId="7A3F7E4D" w14:textId="7B9E4995" w:rsidR="002B3E64" w:rsidRPr="003B3AAF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dm-source removed</w:t>
      </w:r>
    </w:p>
    <w:p w14:paraId="0279C541" w14:textId="408B8FC6" w:rsidR="002B3E64" w:rsidRPr="003B3AAF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dm-value r</w:t>
      </w:r>
      <w:r w:rsidR="00583A8E" w:rsidRPr="003B3AAF">
        <w:rPr>
          <w:rFonts w:asciiTheme="minorHAnsi" w:hAnsiTheme="minorHAnsi" w:cstheme="minorHAnsi"/>
          <w:szCs w:val="22"/>
        </w:rPr>
        <w:t>emoved</w:t>
      </w:r>
    </w:p>
    <w:p w14:paraId="08D05FD0" w14:textId="526790BF" w:rsidR="008D0D75" w:rsidRPr="003B3AAF" w:rsidRDefault="0030337F" w:rsidP="00DE7FC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refactored into otn-oam-common and odu-mep-status</w:t>
      </w:r>
    </w:p>
    <w:p w14:paraId="6ECD1299" w14:textId="7ED8396C" w:rsidR="00F93194" w:rsidRPr="003B3AAF" w:rsidRDefault="00F93194" w:rsidP="00F93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odu-common-pac</w:t>
      </w:r>
    </w:p>
    <w:p w14:paraId="481FF2E6" w14:textId="4ED8069D" w:rsidR="00743376" w:rsidRPr="003B3AAF" w:rsidRDefault="00743376" w:rsidP="00743376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otu-type removed</w:t>
      </w:r>
    </w:p>
    <w:p w14:paraId="508286DB" w14:textId="4E2A8674" w:rsidR="00743376" w:rsidRPr="003B3AAF" w:rsidRDefault="000709B0" w:rsidP="0074337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odu-connectivity</w:t>
      </w:r>
      <w:r w:rsidR="00FF6D12" w:rsidRPr="003B3AAF">
        <w:rPr>
          <w:rFonts w:asciiTheme="minorHAnsi" w:hAnsiTheme="minorHAnsi" w:cstheme="minorHAnsi"/>
          <w:szCs w:val="22"/>
        </w:rPr>
        <w:t>-service-end-point-spec</w:t>
      </w:r>
    </w:p>
    <w:p w14:paraId="5075015B" w14:textId="1E42EE01" w:rsidR="005A7A5E" w:rsidRPr="003B3AAF" w:rsidRDefault="005A7A5E" w:rsidP="005A7A5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</w:t>
      </w:r>
      <w:r w:rsidR="00B602A8" w:rsidRPr="003B3AAF">
        <w:rPr>
          <w:rFonts w:asciiTheme="minorHAnsi" w:hAnsiTheme="minorHAnsi" w:cstheme="minorHAnsi"/>
          <w:szCs w:val="22"/>
        </w:rPr>
        <w:t>du-cn-csep-ttp-pac added</w:t>
      </w:r>
    </w:p>
    <w:p w14:paraId="08B16B91" w14:textId="6F7AAF0D" w:rsidR="00BA6D80" w:rsidRPr="003B3AAF" w:rsidRDefault="00BA6D80" w:rsidP="00BA6D8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odu-csep-</w:t>
      </w:r>
      <w:r w:rsidR="007A63A6" w:rsidRPr="003B3AAF">
        <w:rPr>
          <w:rFonts w:asciiTheme="minorHAnsi" w:hAnsiTheme="minorHAnsi" w:cstheme="minorHAnsi"/>
          <w:szCs w:val="22"/>
        </w:rPr>
        <w:t>common</w:t>
      </w:r>
      <w:r w:rsidRPr="003B3AAF">
        <w:rPr>
          <w:rFonts w:asciiTheme="minorHAnsi" w:hAnsiTheme="minorHAnsi" w:cstheme="minorHAnsi"/>
          <w:szCs w:val="22"/>
        </w:rPr>
        <w:t>-pac</w:t>
      </w:r>
    </w:p>
    <w:p w14:paraId="39E33139" w14:textId="0AB24664" w:rsidR="003305F7" w:rsidRPr="003B3AAF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odu-type removed</w:t>
      </w:r>
    </w:p>
    <w:p w14:paraId="74431988" w14:textId="609FE4F7" w:rsidR="003C750B" w:rsidRPr="003B3AAF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number-of-odu-c removed</w:t>
      </w:r>
    </w:p>
    <w:p w14:paraId="46C69E45" w14:textId="77777777" w:rsidR="00820849" w:rsidRPr="003B3AAF" w:rsidRDefault="00820849" w:rsidP="007B52B5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7AB5CF8E" w14:textId="0B16A83A" w:rsidR="00820849" w:rsidRPr="003B3AAF" w:rsidRDefault="002657F7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otn-error-performance-data</w:t>
      </w:r>
    </w:p>
    <w:p w14:paraId="7F407FB9" w14:textId="0A673D1C" w:rsidR="002657F7" w:rsidRPr="003B3AAF" w:rsidRDefault="002657F7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otn-oam-mep-service-point</w:t>
      </w:r>
    </w:p>
    <w:p w14:paraId="35A003B6" w14:textId="71EF0E04" w:rsidR="002657F7" w:rsidRPr="003B3AAF" w:rsidRDefault="0054644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otn-oam-mip-service-point</w:t>
      </w:r>
    </w:p>
    <w:p w14:paraId="7AF9B306" w14:textId="43FF8B28" w:rsidR="00546448" w:rsidRPr="003B3AAF" w:rsidRDefault="0054644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odu-delay-perform</w:t>
      </w:r>
      <w:r w:rsidR="007416B8" w:rsidRPr="003B3AAF">
        <w:rPr>
          <w:rFonts w:asciiTheme="minorHAnsi" w:hAnsiTheme="minorHAnsi" w:cstheme="minorHAnsi"/>
        </w:rPr>
        <w:t>ance</w:t>
      </w:r>
    </w:p>
    <w:p w14:paraId="3D8A6070" w14:textId="298D843D" w:rsidR="007416B8" w:rsidRPr="003B3AAF" w:rsidRDefault="000578B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otu-fec-performance</w:t>
      </w:r>
      <w:r w:rsidR="007A3D3A" w:rsidRPr="003B3AAF">
        <w:rPr>
          <w:rFonts w:asciiTheme="minorHAnsi" w:hAnsiTheme="minorHAnsi" w:cstheme="minorHAnsi"/>
        </w:rPr>
        <w:t>-data</w:t>
      </w:r>
    </w:p>
    <w:p w14:paraId="3516F453" w14:textId="068A5277" w:rsidR="007A3D3A" w:rsidRPr="003B3AAF" w:rsidRDefault="00C22E50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otn-oam-service</w:t>
      </w:r>
    </w:p>
    <w:p w14:paraId="038A4EF7" w14:textId="6A0CCA48" w:rsidR="00C22E50" w:rsidRPr="003B3AAF" w:rsidRDefault="00CF0B52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otn-oam-common</w:t>
      </w:r>
    </w:p>
    <w:p w14:paraId="07B92B6D" w14:textId="0979B45E" w:rsidR="00CF0B52" w:rsidRPr="003B3AAF" w:rsidRDefault="003E2ABE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odu-tcm-mep-status</w:t>
      </w:r>
    </w:p>
    <w:p w14:paraId="3DDA73C5" w14:textId="69651D66" w:rsidR="00933CF4" w:rsidRPr="003B3AAF" w:rsidRDefault="00933CF4" w:rsidP="00933CF4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removed operational-state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1D09320C" w14:textId="665E31C5" w:rsidR="003E2ABE" w:rsidRPr="003B3AAF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odu-tcm-mip-status</w:t>
      </w:r>
    </w:p>
    <w:p w14:paraId="58177CC4" w14:textId="311CBE5B" w:rsidR="00933CF4" w:rsidRPr="003B3AAF" w:rsidRDefault="00933CF4" w:rsidP="00933CF4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removed operational-state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46A84F52" w14:textId="5830180C" w:rsidR="00992961" w:rsidRPr="003B3AAF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otu-mep</w:t>
      </w:r>
    </w:p>
    <w:p w14:paraId="481756A1" w14:textId="1AB3ABE4" w:rsidR="00992961" w:rsidRPr="003B3AAF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otu-mep-status</w:t>
      </w:r>
    </w:p>
    <w:p w14:paraId="34EEC0B3" w14:textId="2985A707" w:rsidR="007A3D3A" w:rsidRPr="003B3AAF" w:rsidRDefault="00BD7F8A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odu-mip-s</w:t>
      </w:r>
      <w:r w:rsidR="00D25B46" w:rsidRPr="003B3AAF">
        <w:rPr>
          <w:rFonts w:asciiTheme="minorHAnsi" w:hAnsiTheme="minorHAnsi" w:cstheme="minorHAnsi"/>
        </w:rPr>
        <w:t>tatus</w:t>
      </w:r>
    </w:p>
    <w:p w14:paraId="076589F8" w14:textId="7158FF74" w:rsidR="00D25B46" w:rsidRPr="003B3AAF" w:rsidRDefault="00D25B46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otu-csep-ttp-pac</w:t>
      </w:r>
    </w:p>
    <w:p w14:paraId="7E4CFE85" w14:textId="6CBDB01E" w:rsidR="00D25B46" w:rsidRPr="003B3AAF" w:rsidRDefault="005F71A4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odu-cn-csep-ttp-pac</w:t>
      </w:r>
    </w:p>
    <w:p w14:paraId="441A5A7F" w14:textId="35ED76A6" w:rsidR="006A374E" w:rsidRPr="003B3AAF" w:rsidRDefault="006A374E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otu-connection-end-point-</w:t>
      </w:r>
      <w:r w:rsidR="00605CF0" w:rsidRPr="003B3AAF">
        <w:rPr>
          <w:rFonts w:asciiTheme="minorHAnsi" w:hAnsiTheme="minorHAnsi" w:cstheme="minorHAnsi"/>
        </w:rPr>
        <w:t>s</w:t>
      </w:r>
      <w:r w:rsidRPr="003B3AAF">
        <w:rPr>
          <w:rFonts w:asciiTheme="minorHAnsi" w:hAnsiTheme="minorHAnsi" w:cstheme="minorHAnsi"/>
        </w:rPr>
        <w:t>pec</w:t>
      </w:r>
    </w:p>
    <w:p w14:paraId="730926C8" w14:textId="34010110" w:rsidR="00317C93" w:rsidRPr="003B3AAF" w:rsidRDefault="0060070A" w:rsidP="00317C9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otu-ttp-pac</w:t>
      </w:r>
    </w:p>
    <w:p w14:paraId="470B6DF5" w14:textId="2592850D" w:rsidR="0060070A" w:rsidRPr="003B3AAF" w:rsidRDefault="0060070A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otu-connectivity-service-end-point-spec</w:t>
      </w:r>
    </w:p>
    <w:p w14:paraId="01070D15" w14:textId="3AADA03E" w:rsidR="00317C93" w:rsidRPr="003B3AAF" w:rsidRDefault="00317C9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otsia</w:t>
      </w:r>
      <w:r w:rsidR="00610524" w:rsidRPr="003B3AAF">
        <w:rPr>
          <w:rFonts w:asciiTheme="minorHAnsi" w:hAnsiTheme="minorHAnsi" w:cstheme="minorHAnsi"/>
        </w:rPr>
        <w:t>-mep</w:t>
      </w:r>
    </w:p>
    <w:p w14:paraId="31E93381" w14:textId="3CA837EF" w:rsidR="00610524" w:rsidRPr="003B3AAF" w:rsidRDefault="00610524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otn-cn-error-performance-</w:t>
      </w:r>
      <w:r w:rsidR="00F77C33" w:rsidRPr="003B3AAF">
        <w:rPr>
          <w:rFonts w:asciiTheme="minorHAnsi" w:hAnsiTheme="minorHAnsi" w:cstheme="minorHAnsi"/>
        </w:rPr>
        <w:t>data</w:t>
      </w:r>
    </w:p>
    <w:p w14:paraId="1C769435" w14:textId="567D7A0B" w:rsidR="00F77C33" w:rsidRPr="003B3AAF" w:rsidRDefault="00F77C3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otn-meg-spec</w:t>
      </w:r>
    </w:p>
    <w:p w14:paraId="26BFEB76" w14:textId="3603DFF3" w:rsidR="00F77C33" w:rsidRPr="003B3AAF" w:rsidRDefault="00F77C3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odu-tcm</w:t>
      </w:r>
      <w:r w:rsidR="00977DB3" w:rsidRPr="003B3AAF">
        <w:rPr>
          <w:rFonts w:asciiTheme="minorHAnsi" w:hAnsiTheme="minorHAnsi" w:cstheme="minorHAnsi"/>
        </w:rPr>
        <w:t>-oam-service</w:t>
      </w:r>
    </w:p>
    <w:p w14:paraId="08E443CD" w14:textId="43FB43D2" w:rsidR="008D0D75" w:rsidRPr="003B3AAF" w:rsidRDefault="00977DB3" w:rsidP="008D0D7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odu-tcm-meg</w:t>
      </w:r>
    </w:p>
    <w:p w14:paraId="48188700" w14:textId="6B8F08EA" w:rsidR="00A55E28" w:rsidRPr="003B3AAF" w:rsidRDefault="00A55E2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otn-generic-oam-service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3E316CB5" w14:textId="4CB29974" w:rsidR="007B52B5" w:rsidRPr="003B3AAF" w:rsidRDefault="007B52B5" w:rsidP="007B52B5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4EEEEF38" w14:textId="3474827D" w:rsidR="007B52B5" w:rsidRPr="003B3AAF" w:rsidRDefault="00EE54A5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odu-pool-pac</w:t>
      </w:r>
    </w:p>
    <w:p w14:paraId="74BED743" w14:textId="432D0C80" w:rsidR="008F0414" w:rsidRPr="003B3AAF" w:rsidRDefault="008F0414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odu-node-edge-point-spec</w:t>
      </w:r>
    </w:p>
    <w:p w14:paraId="32456264" w14:textId="6C3F4A0C" w:rsidR="00E56AAD" w:rsidRPr="003B3AAF" w:rsidRDefault="00E56AAD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odu-ncm</w:t>
      </w:r>
      <w:r w:rsidR="005537AA" w:rsidRPr="003B3AAF">
        <w:rPr>
          <w:rFonts w:asciiTheme="minorHAnsi" w:hAnsiTheme="minorHAnsi" w:cstheme="minorHAnsi"/>
        </w:rPr>
        <w:t>-pac</w:t>
      </w:r>
    </w:p>
    <w:p w14:paraId="7833BA8C" w14:textId="6CC5A16C" w:rsidR="00AD092A" w:rsidRPr="003B3AAF" w:rsidRDefault="00AD092A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odu-pm-pac</w:t>
      </w:r>
    </w:p>
    <w:p w14:paraId="74CEA671" w14:textId="6B224FB7" w:rsidR="00AD092A" w:rsidRPr="003B3AAF" w:rsidRDefault="00AD092A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odu-defect-pac</w:t>
      </w:r>
    </w:p>
    <w:p w14:paraId="1E591712" w14:textId="404F8497" w:rsidR="00AD092A" w:rsidRPr="003B3AAF" w:rsidRDefault="00AD092A" w:rsidP="00884773">
      <w:pPr>
        <w:rPr>
          <w:rFonts w:cstheme="minorHAnsi"/>
        </w:rPr>
      </w:pPr>
    </w:p>
    <w:p w14:paraId="685D279A" w14:textId="77777777" w:rsidR="00660A67" w:rsidRPr="003B3AAF" w:rsidRDefault="00660A67" w:rsidP="00D502B0">
      <w:pPr>
        <w:pStyle w:val="Heading2"/>
        <w:rPr>
          <w:rFonts w:asciiTheme="minorHAnsi" w:hAnsiTheme="minorHAnsi" w:cstheme="minorHAnsi"/>
        </w:rPr>
      </w:pPr>
      <w:bookmarkStart w:id="433" w:name="_Toc193364563"/>
      <w:r w:rsidRPr="003B3AAF">
        <w:rPr>
          <w:rFonts w:asciiTheme="minorHAnsi" w:hAnsiTheme="minorHAnsi" w:cstheme="minorHAnsi"/>
        </w:rPr>
        <w:t>Type definitions</w:t>
      </w:r>
      <w:bookmarkEnd w:id="433"/>
    </w:p>
    <w:p w14:paraId="512FD694" w14:textId="090A64ED" w:rsidR="00C250DD" w:rsidRPr="003B3AAF" w:rsidRDefault="00C250DD" w:rsidP="00660A67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054EB242" w14:textId="20A2B13F" w:rsidR="00C250DD" w:rsidRPr="003B3AAF" w:rsidRDefault="002F1DAA" w:rsidP="00C250D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otu-fec-performance-data</w:t>
      </w:r>
      <w:r w:rsidR="00C250DD" w:rsidRPr="003B3AAF">
        <w:rPr>
          <w:rFonts w:asciiTheme="minorHAnsi" w:hAnsiTheme="minorHAnsi" w:cstheme="minorHAnsi"/>
        </w:rPr>
        <w:t>/ pre-fec-ber and post-fec-ber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="00C250DD" w:rsidRPr="003B3AAF">
        <w:rPr>
          <w:rFonts w:asciiTheme="minorHAnsi" w:hAnsiTheme="minorHAnsi" w:cstheme="minorHAnsi"/>
        </w:rPr>
        <w:t>)</w:t>
      </w:r>
    </w:p>
    <w:p w14:paraId="58C53EEC" w14:textId="507C720A" w:rsidR="00660A67" w:rsidRPr="003B3AAF" w:rsidRDefault="00660A67" w:rsidP="00660A67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79F78A67" w14:textId="20959A3D" w:rsidR="00660A67" w:rsidRPr="003B3AAF" w:rsidRDefault="00660A6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lastRenderedPageBreak/>
        <w:t>otn-fault</w:t>
      </w:r>
      <w:r w:rsidR="003878FF" w:rsidRPr="003B3AAF">
        <w:rPr>
          <w:rFonts w:asciiTheme="minorHAnsi" w:hAnsiTheme="minorHAnsi" w:cstheme="minorHAnsi"/>
        </w:rPr>
        <w:t>-condition-determination</w:t>
      </w:r>
    </w:p>
    <w:p w14:paraId="264AE656" w14:textId="735BAE97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odu-oam-job-type</w:t>
      </w:r>
    </w:p>
    <w:p w14:paraId="1F45C082" w14:textId="0700677D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otn-counters</w:t>
      </w:r>
    </w:p>
    <w:p w14:paraId="358ED83D" w14:textId="1986E190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otu-type</w:t>
      </w:r>
    </w:p>
    <w:p w14:paraId="668823E2" w14:textId="238D03D4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fec-typ</w:t>
      </w:r>
      <w:r w:rsidR="00BB6A2F" w:rsidRPr="003B3AAF">
        <w:rPr>
          <w:rFonts w:asciiTheme="minorHAnsi" w:hAnsiTheme="minorHAnsi" w:cstheme="minorHAnsi"/>
        </w:rPr>
        <w:t>e</w:t>
      </w:r>
    </w:p>
    <w:p w14:paraId="73D897A8" w14:textId="378B4158" w:rsidR="00BB6A2F" w:rsidRPr="003B3AAF" w:rsidRDefault="00BB6A2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standard-fec-typ</w:t>
      </w:r>
    </w:p>
    <w:p w14:paraId="745696D8" w14:textId="0BCFF5F2" w:rsidR="00E56D07" w:rsidRPr="003B3AAF" w:rsidRDefault="00E56D0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</w:t>
      </w:r>
      <w:r w:rsidR="00790B47" w:rsidRPr="003B3AAF">
        <w:rPr>
          <w:rFonts w:asciiTheme="minorHAnsi" w:hAnsiTheme="minorHAnsi" w:cstheme="minorHAnsi"/>
        </w:rPr>
        <w:t>n</w:t>
      </w:r>
      <w:r w:rsidRPr="003B3AAF">
        <w:rPr>
          <w:rFonts w:asciiTheme="minorHAnsi" w:hAnsiTheme="minorHAnsi" w:cstheme="minorHAnsi"/>
        </w:rPr>
        <w:t>-alarm-condit</w:t>
      </w:r>
      <w:r w:rsidR="00790B47" w:rsidRPr="003B3AAF">
        <w:rPr>
          <w:rFonts w:asciiTheme="minorHAnsi" w:hAnsiTheme="minorHAnsi" w:cstheme="minorHAnsi"/>
        </w:rPr>
        <w:t>i</w:t>
      </w:r>
      <w:r w:rsidRPr="003B3AAF">
        <w:rPr>
          <w:rFonts w:asciiTheme="minorHAnsi" w:hAnsiTheme="minorHAnsi" w:cstheme="minorHAnsi"/>
        </w:rPr>
        <w:t>on-name (</w:t>
      </w:r>
      <w:r w:rsidR="00476581" w:rsidRPr="003B3AAF">
        <w:rPr>
          <w:rFonts w:asciiTheme="minorHAnsi" w:hAnsiTheme="minorHAnsi" w:cstheme="minorHAnsi"/>
        </w:rPr>
        <w:t xml:space="preserve">then </w:t>
      </w:r>
      <w:r w:rsidRPr="003B3AAF">
        <w:rPr>
          <w:rFonts w:asciiTheme="minorHAnsi" w:hAnsiTheme="minorHAnsi" w:cstheme="minorHAnsi"/>
        </w:rPr>
        <w:t>deprecated)</w:t>
      </w:r>
      <w:r w:rsidR="00933CF4" w:rsidRPr="003B3AAF">
        <w:rPr>
          <w:rFonts w:asciiTheme="minorHAnsi" w:hAnsiTheme="minorHAnsi" w:cstheme="minorHAnsi"/>
        </w:rPr>
        <w:t xml:space="preserve"> (then removed in </w:t>
      </w:r>
      <w:r w:rsidR="009415C8" w:rsidRPr="003B3AAF">
        <w:rPr>
          <w:rFonts w:asciiTheme="minorHAnsi" w:hAnsiTheme="minorHAnsi" w:cstheme="minorHAnsi"/>
        </w:rPr>
        <w:t>2.5.0</w:t>
      </w:r>
      <w:r w:rsidR="00933CF4" w:rsidRPr="003B3AAF">
        <w:rPr>
          <w:rFonts w:asciiTheme="minorHAnsi" w:hAnsiTheme="minorHAnsi" w:cstheme="minorHAnsi"/>
        </w:rPr>
        <w:t>)</w:t>
      </w:r>
    </w:p>
    <w:p w14:paraId="7A8F58D9" w14:textId="59FA0306" w:rsidR="00DE7FC7" w:rsidRPr="003B3AAF" w:rsidRDefault="00DE7FC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otn-gen-oam-type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594E25A3" w14:textId="6C00E939" w:rsidR="00472CB6" w:rsidRPr="003B3AAF" w:rsidRDefault="00AE3EB1" w:rsidP="00472CB6">
      <w:pPr>
        <w:rPr>
          <w:rFonts w:cstheme="minorHAnsi"/>
        </w:rPr>
      </w:pPr>
      <w:r w:rsidRPr="003B3AAF">
        <w:rPr>
          <w:rFonts w:cstheme="minorHAnsi"/>
        </w:rPr>
        <w:t>Removed</w:t>
      </w:r>
    </w:p>
    <w:p w14:paraId="459E6388" w14:textId="5B9B2F8A" w:rsidR="00660A67" w:rsidRPr="003B3AAF" w:rsidRDefault="00213BC3" w:rsidP="0088477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fec-properties</w:t>
      </w:r>
    </w:p>
    <w:p w14:paraId="501AB392" w14:textId="73096A37" w:rsidR="00476581" w:rsidRPr="003B3AAF" w:rsidRDefault="00476581" w:rsidP="0088477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otn-alarm-condition-name (deleted in 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6AC8F00C" w14:textId="4E6FF04F" w:rsidR="00CF45FA" w:rsidRPr="003B3AAF" w:rsidRDefault="00F918D9" w:rsidP="00390886">
      <w:pPr>
        <w:pStyle w:val="Heading1"/>
        <w:rPr>
          <w:rFonts w:asciiTheme="minorHAnsi" w:hAnsiTheme="minorHAnsi" w:cstheme="minorHAnsi"/>
        </w:rPr>
      </w:pPr>
      <w:bookmarkStart w:id="434" w:name="_Toc193364564"/>
      <w:r w:rsidRPr="003B3AAF">
        <w:rPr>
          <w:rFonts w:asciiTheme="minorHAnsi" w:hAnsiTheme="minorHAnsi" w:cstheme="minorHAnsi"/>
        </w:rPr>
        <w:t>t</w:t>
      </w:r>
      <w:r w:rsidR="00CF45FA" w:rsidRPr="003B3AAF">
        <w:rPr>
          <w:rFonts w:asciiTheme="minorHAnsi" w:hAnsiTheme="minorHAnsi" w:cstheme="minorHAnsi"/>
        </w:rPr>
        <w:t>api-photonic-media.yang</w:t>
      </w:r>
      <w:bookmarkEnd w:id="434"/>
    </w:p>
    <w:p w14:paraId="1E07123F" w14:textId="779477BE" w:rsidR="00120425" w:rsidRPr="003B3AAF" w:rsidRDefault="00120425" w:rsidP="001204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Major rearrangement of class structure and major enhancements.</w:t>
      </w:r>
    </w:p>
    <w:p w14:paraId="15C2B5E1" w14:textId="00A56B90" w:rsidR="00206BB9" w:rsidRPr="003B3AAF" w:rsidRDefault="00206BB9" w:rsidP="00206BB9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 detailed comparison is not provided</w:t>
      </w:r>
      <w:r w:rsidR="007C3E4D" w:rsidRPr="003B3AAF">
        <w:rPr>
          <w:rFonts w:asciiTheme="minorHAnsi" w:hAnsiTheme="minorHAnsi" w:cstheme="minorHAnsi"/>
          <w:szCs w:val="22"/>
        </w:rPr>
        <w:t>, see TAPI blog (and changelog) for more details</w:t>
      </w:r>
    </w:p>
    <w:p w14:paraId="39ADF718" w14:textId="06A79E99" w:rsidR="00CF45FA" w:rsidRPr="003B3AAF" w:rsidRDefault="00960B61" w:rsidP="00C421E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</w:t>
      </w:r>
      <w:r w:rsidR="00CF45FA" w:rsidRPr="003B3AAF">
        <w:rPr>
          <w:rFonts w:asciiTheme="minorHAnsi" w:hAnsiTheme="minorHAnsi" w:cstheme="minorHAnsi"/>
          <w:szCs w:val="22"/>
        </w:rPr>
        <w:t>escriptions improved in many places</w:t>
      </w:r>
    </w:p>
    <w:p w14:paraId="19B76CD9" w14:textId="651C1494" w:rsidR="00CF45FA" w:rsidRPr="003B3AAF" w:rsidRDefault="00CF45FA" w:rsidP="008C116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Many parameters made optional</w:t>
      </w:r>
      <w:r w:rsidR="002B6E2C" w:rsidRPr="003B3AAF">
        <w:rPr>
          <w:rFonts w:asciiTheme="minorHAnsi" w:hAnsiTheme="minorHAnsi" w:cstheme="minorHAnsi"/>
          <w:szCs w:val="22"/>
        </w:rPr>
        <w:t xml:space="preserve"> in UML</w:t>
      </w:r>
      <w:r w:rsidR="00DF5DDC" w:rsidRPr="003B3AAF">
        <w:rPr>
          <w:rFonts w:asciiTheme="minorHAnsi" w:hAnsiTheme="minorHAnsi" w:cstheme="minorHAnsi"/>
          <w:szCs w:val="22"/>
        </w:rPr>
        <w:t xml:space="preserve">. </w:t>
      </w:r>
    </w:p>
    <w:p w14:paraId="014E647C" w14:textId="7C37089E" w:rsidR="007C3E4D" w:rsidRPr="003B3AAF" w:rsidRDefault="007C3E4D" w:rsidP="008C116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the import of tapi-oam (2.4.1)</w:t>
      </w:r>
    </w:p>
    <w:p w14:paraId="3F43C168" w14:textId="121A7C23" w:rsidR="007C3E4D" w:rsidRPr="003B3AAF" w:rsidRDefault="007C3E4D" w:rsidP="007C3E4D">
      <w:pPr>
        <w:pStyle w:val="Heading2"/>
        <w:rPr>
          <w:rFonts w:asciiTheme="minorHAnsi" w:hAnsiTheme="minorHAnsi" w:cstheme="minorHAnsi"/>
        </w:rPr>
      </w:pPr>
      <w:bookmarkStart w:id="435" w:name="_Toc193364565"/>
      <w:r w:rsidRPr="003B3AAF">
        <w:rPr>
          <w:rFonts w:asciiTheme="minorHAnsi" w:hAnsiTheme="minorHAnsi" w:cstheme="minorHAnsi"/>
        </w:rPr>
        <w:t>Object classes</w:t>
      </w:r>
      <w:del w:id="436" w:author="Davis, Nigel" w:date="2025-03-20T12:06:00Z" w16du:dateUtc="2025-03-20T12:06:00Z">
        <w:r w:rsidR="004A236C" w:rsidRPr="003B3AAF" w:rsidDel="007C363D">
          <w:rPr>
            <w:rFonts w:asciiTheme="minorHAnsi" w:hAnsiTheme="minorHAnsi" w:cstheme="minorHAnsi"/>
          </w:rPr>
          <w:delText xml:space="preserve"> (2.4.1</w:delText>
        </w:r>
        <w:r w:rsidR="008B37A9" w:rsidRPr="003B3AAF" w:rsidDel="007C363D">
          <w:rPr>
            <w:rFonts w:asciiTheme="minorHAnsi" w:hAnsiTheme="minorHAnsi" w:cstheme="minorHAnsi"/>
          </w:rPr>
          <w:delText xml:space="preserve">, </w:delText>
        </w:r>
        <w:r w:rsidR="009415C8" w:rsidRPr="003B3AAF" w:rsidDel="007C363D">
          <w:rPr>
            <w:rFonts w:asciiTheme="minorHAnsi" w:hAnsiTheme="minorHAnsi" w:cstheme="minorHAnsi"/>
          </w:rPr>
          <w:delText>2.5.0</w:delText>
        </w:r>
        <w:r w:rsidR="009F25FC" w:rsidDel="007C363D">
          <w:rPr>
            <w:rFonts w:asciiTheme="minorHAnsi" w:hAnsiTheme="minorHAnsi" w:cstheme="minorHAnsi"/>
          </w:rPr>
          <w:delText>, 2.6.0</w:delText>
        </w:r>
        <w:r w:rsidR="004A236C" w:rsidRPr="003B3AAF" w:rsidDel="007C363D">
          <w:rPr>
            <w:rFonts w:asciiTheme="minorHAnsi" w:hAnsiTheme="minorHAnsi" w:cstheme="minorHAnsi"/>
          </w:rPr>
          <w:delText>)</w:delText>
        </w:r>
      </w:del>
      <w:bookmarkEnd w:id="435"/>
    </w:p>
    <w:p w14:paraId="255F8FB2" w14:textId="77777777" w:rsidR="007C3E4D" w:rsidRPr="003B3AAF" w:rsidRDefault="007C3E4D" w:rsidP="007C3E4D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5E185C21" w14:textId="09B7FC1C" w:rsidR="007C3E4D" w:rsidRPr="003B3AAF" w:rsidRDefault="00E65052" w:rsidP="007C3E4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otsi-config-pac</w:t>
      </w:r>
    </w:p>
    <w:p w14:paraId="724F7BFC" w14:textId="496C5DF3" w:rsidR="00E65052" w:rsidRDefault="00E65052" w:rsidP="00E6505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common-explicit and common-organizational-explicit</w:t>
      </w:r>
    </w:p>
    <w:p w14:paraId="2E6B9C70" w14:textId="00FF5C99" w:rsidR="002B2C0D" w:rsidRDefault="002B2C0D" w:rsidP="002B2C0D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removed these compositions, as </w:t>
      </w:r>
      <w:r w:rsidRPr="00441C01">
        <w:rPr>
          <w:rFonts w:asciiTheme="minorHAnsi" w:hAnsiTheme="minorHAnsi" w:cstheme="minorHAnsi"/>
          <w:szCs w:val="22"/>
        </w:rPr>
        <w:t>replaced by the generic reference from CSEP to Profile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7AE80E5F" w14:textId="749744FE" w:rsidR="00E65CC0" w:rsidRDefault="00E65CC0" w:rsidP="00E6505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E65CC0">
        <w:rPr>
          <w:rFonts w:asciiTheme="minorHAnsi" w:hAnsiTheme="minorHAnsi" w:cstheme="minorHAnsi"/>
          <w:szCs w:val="22"/>
        </w:rPr>
        <w:t>dded back Application Identifier and Modulation attributes, for bkw comp wrt 2.1.3</w:t>
      </w:r>
      <w:r>
        <w:rPr>
          <w:rFonts w:asciiTheme="minorHAnsi" w:hAnsiTheme="minorHAnsi" w:cstheme="minorHAnsi"/>
          <w:szCs w:val="22"/>
        </w:rPr>
        <w:t xml:space="preserve"> (2.6.0</w:t>
      </w:r>
      <w:r w:rsidR="007500BC">
        <w:rPr>
          <w:rFonts w:asciiTheme="minorHAnsi" w:hAnsiTheme="minorHAnsi" w:cstheme="minorHAnsi"/>
          <w:szCs w:val="22"/>
        </w:rPr>
        <w:t xml:space="preserve"> - p</w:t>
      </w:r>
      <w:r w:rsidR="007500BC" w:rsidRPr="005F3326">
        <w:rPr>
          <w:rFonts w:asciiTheme="minorHAnsi" w:hAnsiTheme="minorHAnsi" w:cstheme="minorHAnsi"/>
          <w:szCs w:val="22"/>
        </w:rPr>
        <w:t>atch in 2.5.1</w:t>
      </w:r>
      <w:r>
        <w:rPr>
          <w:rFonts w:asciiTheme="minorHAnsi" w:hAnsiTheme="minorHAnsi" w:cstheme="minorHAnsi"/>
          <w:szCs w:val="22"/>
        </w:rPr>
        <w:t>)</w:t>
      </w:r>
    </w:p>
    <w:p w14:paraId="3E06C471" w14:textId="2C1B9817" w:rsidR="00441C01" w:rsidRPr="002B2C0D" w:rsidRDefault="006B5CF7" w:rsidP="002B2C0D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6B5CF7">
        <w:rPr>
          <w:rFonts w:asciiTheme="minorHAnsi" w:hAnsiTheme="minorHAnsi" w:cstheme="minorHAnsi"/>
          <w:szCs w:val="22"/>
        </w:rPr>
        <w:t>added channel</w:t>
      </w:r>
      <w:r>
        <w:rPr>
          <w:rFonts w:asciiTheme="minorHAnsi" w:hAnsiTheme="minorHAnsi" w:cstheme="minorHAnsi"/>
          <w:szCs w:val="22"/>
        </w:rPr>
        <w:t>-o</w:t>
      </w:r>
      <w:r w:rsidRPr="006B5CF7">
        <w:rPr>
          <w:rFonts w:asciiTheme="minorHAnsi" w:hAnsiTheme="minorHAnsi" w:cstheme="minorHAnsi"/>
          <w:szCs w:val="22"/>
        </w:rPr>
        <w:t>utput</w:t>
      </w:r>
      <w:r>
        <w:rPr>
          <w:rFonts w:asciiTheme="minorHAnsi" w:hAnsiTheme="minorHAnsi" w:cstheme="minorHAnsi"/>
          <w:szCs w:val="22"/>
        </w:rPr>
        <w:t>-p</w:t>
      </w:r>
      <w:r w:rsidRPr="006B5CF7">
        <w:rPr>
          <w:rFonts w:asciiTheme="minorHAnsi" w:hAnsiTheme="minorHAnsi" w:cstheme="minorHAnsi"/>
          <w:szCs w:val="22"/>
        </w:rPr>
        <w:t>ower (alignment to https://datatracker.ietf.org/doc/draft-ietf-ccamp-dwdm-if-param-yang/10/ )</w:t>
      </w:r>
      <w:r>
        <w:rPr>
          <w:rFonts w:asciiTheme="minorHAnsi" w:hAnsiTheme="minorHAnsi" w:cstheme="minorHAnsi"/>
          <w:szCs w:val="22"/>
        </w:rPr>
        <w:t xml:space="preserve"> (2.6.0)</w:t>
      </w:r>
      <w:r w:rsidR="00441C01" w:rsidRPr="002B2C0D">
        <w:rPr>
          <w:rFonts w:cstheme="minorHAnsi"/>
        </w:rPr>
        <w:t xml:space="preserve"> </w:t>
      </w:r>
    </w:p>
    <w:p w14:paraId="5F7646BD" w14:textId="05848E44" w:rsidR="00BF21F2" w:rsidRDefault="00BF21F2" w:rsidP="00BF21F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</w:t>
      </w:r>
      <w:r w:rsidRPr="00BF21F2">
        <w:rPr>
          <w:rFonts w:asciiTheme="minorHAnsi" w:hAnsiTheme="minorHAnsi" w:cstheme="minorHAnsi"/>
          <w:szCs w:val="22"/>
        </w:rPr>
        <w:t>tsi</w:t>
      </w:r>
      <w:r>
        <w:rPr>
          <w:rFonts w:asciiTheme="minorHAnsi" w:hAnsiTheme="minorHAnsi" w:cstheme="minorHAnsi"/>
          <w:szCs w:val="22"/>
        </w:rPr>
        <w:t>-t</w:t>
      </w:r>
      <w:r w:rsidRPr="00BF21F2">
        <w:rPr>
          <w:rFonts w:asciiTheme="minorHAnsi" w:hAnsiTheme="minorHAnsi" w:cstheme="minorHAnsi"/>
          <w:szCs w:val="22"/>
        </w:rPr>
        <w:t>ermination</w:t>
      </w:r>
      <w:r>
        <w:rPr>
          <w:rFonts w:asciiTheme="minorHAnsi" w:hAnsiTheme="minorHAnsi" w:cstheme="minorHAnsi"/>
          <w:szCs w:val="22"/>
        </w:rPr>
        <w:t>-p</w:t>
      </w:r>
      <w:r w:rsidRPr="00BF21F2">
        <w:rPr>
          <w:rFonts w:asciiTheme="minorHAnsi" w:hAnsiTheme="minorHAnsi" w:cstheme="minorHAnsi"/>
          <w:szCs w:val="22"/>
        </w:rPr>
        <w:t>ac</w:t>
      </w:r>
    </w:p>
    <w:p w14:paraId="14DEC268" w14:textId="6A3EB650" w:rsidR="00BF21F2" w:rsidRPr="003B3AAF" w:rsidRDefault="00BF21F2" w:rsidP="00BF21F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E65CC0">
        <w:rPr>
          <w:rFonts w:asciiTheme="minorHAnsi" w:hAnsiTheme="minorHAnsi" w:cstheme="minorHAnsi"/>
          <w:szCs w:val="22"/>
        </w:rPr>
        <w:t>dded back Application Identifier and Modulation attributes, for bkw comp wrt 2.1.3</w:t>
      </w:r>
      <w:r>
        <w:rPr>
          <w:rFonts w:asciiTheme="minorHAnsi" w:hAnsiTheme="minorHAnsi" w:cstheme="minorHAnsi"/>
          <w:szCs w:val="22"/>
        </w:rPr>
        <w:t xml:space="preserve"> (2.6.0</w:t>
      </w:r>
      <w:r w:rsidR="007500BC">
        <w:rPr>
          <w:rFonts w:asciiTheme="minorHAnsi" w:hAnsiTheme="minorHAnsi" w:cstheme="minorHAnsi"/>
          <w:szCs w:val="22"/>
        </w:rPr>
        <w:t xml:space="preserve"> - p</w:t>
      </w:r>
      <w:r w:rsidR="007500BC" w:rsidRPr="005F3326">
        <w:rPr>
          <w:rFonts w:asciiTheme="minorHAnsi" w:hAnsiTheme="minorHAnsi" w:cstheme="minorHAnsi"/>
          <w:szCs w:val="22"/>
        </w:rPr>
        <w:t>atch in 2.5.1</w:t>
      </w:r>
      <w:r>
        <w:rPr>
          <w:rFonts w:asciiTheme="minorHAnsi" w:hAnsiTheme="minorHAnsi" w:cstheme="minorHAnsi"/>
          <w:szCs w:val="22"/>
        </w:rPr>
        <w:t>)</w:t>
      </w:r>
    </w:p>
    <w:p w14:paraId="5D5D0FBD" w14:textId="3450881B" w:rsidR="004F4EA8" w:rsidRPr="003B3AAF" w:rsidRDefault="004F4EA8" w:rsidP="004F4EA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common-explicit</w:t>
      </w:r>
    </w:p>
    <w:p w14:paraId="10824782" w14:textId="74AFD23A" w:rsidR="004F4EA8" w:rsidRPr="003B3AAF" w:rsidRDefault="004F4EA8" w:rsidP="004F4EA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“index” to the lists chromatic-and-polarization-dispersion-penalty and max-polarization-dependent-loss-penalty</w:t>
      </w:r>
    </w:p>
    <w:p w14:paraId="1820F954" w14:textId="0B110D75" w:rsidR="004F4EA8" w:rsidRPr="003B3AAF" w:rsidRDefault="004F4EA8" w:rsidP="004F4EA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ots-media-connection-end-point-spec</w:t>
      </w:r>
    </w:p>
    <w:p w14:paraId="283E089D" w14:textId="2D262C06" w:rsidR="004F4EA8" w:rsidRDefault="004F4EA8" w:rsidP="004F4EA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composed new osc-params</w:t>
      </w:r>
    </w:p>
    <w:p w14:paraId="2AC0DA01" w14:textId="4EFE2307" w:rsidR="00B41AF8" w:rsidRDefault="00B41AF8" w:rsidP="00B41A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</w:t>
      </w:r>
      <w:r w:rsidRPr="00B41AF8">
        <w:rPr>
          <w:rFonts w:asciiTheme="minorHAnsi" w:hAnsiTheme="minorHAnsi" w:cstheme="minorHAnsi"/>
          <w:szCs w:val="22"/>
        </w:rPr>
        <w:t>hotonic</w:t>
      </w:r>
      <w:r>
        <w:rPr>
          <w:rFonts w:asciiTheme="minorHAnsi" w:hAnsiTheme="minorHAnsi" w:cstheme="minorHAnsi"/>
          <w:szCs w:val="22"/>
        </w:rPr>
        <w:t>-m</w:t>
      </w:r>
      <w:r w:rsidRPr="00B41AF8">
        <w:rPr>
          <w:rFonts w:asciiTheme="minorHAnsi" w:hAnsiTheme="minorHAnsi" w:cstheme="minorHAnsi"/>
          <w:szCs w:val="22"/>
        </w:rPr>
        <w:t>edia</w:t>
      </w:r>
      <w:r>
        <w:rPr>
          <w:rFonts w:asciiTheme="minorHAnsi" w:hAnsiTheme="minorHAnsi" w:cstheme="minorHAnsi"/>
          <w:szCs w:val="22"/>
        </w:rPr>
        <w:t>-n</w:t>
      </w:r>
      <w:r w:rsidRPr="00B41AF8">
        <w:rPr>
          <w:rFonts w:asciiTheme="minorHAnsi" w:hAnsiTheme="minorHAnsi" w:cstheme="minorHAnsi"/>
          <w:szCs w:val="22"/>
        </w:rPr>
        <w:t>ode</w:t>
      </w:r>
      <w:r>
        <w:rPr>
          <w:rFonts w:asciiTheme="minorHAnsi" w:hAnsiTheme="minorHAnsi" w:cstheme="minorHAnsi"/>
          <w:szCs w:val="22"/>
        </w:rPr>
        <w:t>-e</w:t>
      </w:r>
      <w:r w:rsidRPr="00B41AF8">
        <w:rPr>
          <w:rFonts w:asciiTheme="minorHAnsi" w:hAnsiTheme="minorHAnsi" w:cstheme="minorHAnsi"/>
          <w:szCs w:val="22"/>
        </w:rPr>
        <w:t>dge</w:t>
      </w:r>
      <w:r>
        <w:rPr>
          <w:rFonts w:asciiTheme="minorHAnsi" w:hAnsiTheme="minorHAnsi" w:cstheme="minorHAnsi"/>
          <w:szCs w:val="22"/>
        </w:rPr>
        <w:t>-p</w:t>
      </w:r>
      <w:r w:rsidRPr="00B41AF8">
        <w:rPr>
          <w:rFonts w:asciiTheme="minorHAnsi" w:hAnsiTheme="minorHAnsi" w:cstheme="minorHAnsi"/>
          <w:szCs w:val="22"/>
        </w:rPr>
        <w:t>oint</w:t>
      </w:r>
      <w:r>
        <w:rPr>
          <w:rFonts w:asciiTheme="minorHAnsi" w:hAnsiTheme="minorHAnsi" w:cstheme="minorHAnsi"/>
          <w:szCs w:val="22"/>
        </w:rPr>
        <w:t>-s</w:t>
      </w:r>
      <w:r w:rsidRPr="00B41AF8">
        <w:rPr>
          <w:rFonts w:asciiTheme="minorHAnsi" w:hAnsiTheme="minorHAnsi" w:cstheme="minorHAnsi"/>
          <w:szCs w:val="22"/>
        </w:rPr>
        <w:t>pec</w:t>
      </w:r>
    </w:p>
    <w:p w14:paraId="42B509D7" w14:textId="39FFAE95" w:rsidR="00B41AF8" w:rsidRDefault="00B41AF8" w:rsidP="00B41AF8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B41AF8">
        <w:rPr>
          <w:rFonts w:asciiTheme="minorHAnsi" w:hAnsiTheme="minorHAnsi" w:cstheme="minorHAnsi"/>
          <w:szCs w:val="22"/>
        </w:rPr>
        <w:t>dded the transceiver-capability-occurrence</w:t>
      </w:r>
      <w:r>
        <w:rPr>
          <w:rFonts w:asciiTheme="minorHAnsi" w:hAnsiTheme="minorHAnsi" w:cstheme="minorHAnsi"/>
          <w:szCs w:val="22"/>
        </w:rPr>
        <w:t xml:space="preserve">, allowing </w:t>
      </w:r>
      <w:r w:rsidRPr="00B41AF8">
        <w:rPr>
          <w:rFonts w:asciiTheme="minorHAnsi" w:hAnsiTheme="minorHAnsi" w:cstheme="minorHAnsi"/>
          <w:szCs w:val="22"/>
        </w:rPr>
        <w:t>to describe the capabilities of each transceiver hw underlying the NEP</w:t>
      </w:r>
      <w:r w:rsidR="001A7E4A">
        <w:rPr>
          <w:rFonts w:asciiTheme="minorHAnsi" w:hAnsiTheme="minorHAnsi" w:cstheme="minorHAnsi"/>
          <w:szCs w:val="22"/>
        </w:rPr>
        <w:t xml:space="preserve"> (2.6.0)</w:t>
      </w:r>
    </w:p>
    <w:p w14:paraId="0958304F" w14:textId="5FFE8737" w:rsidR="00823649" w:rsidRDefault="00823649" w:rsidP="00823649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823649">
        <w:rPr>
          <w:rFonts w:asciiTheme="minorHAnsi" w:hAnsiTheme="minorHAnsi" w:cstheme="minorHAnsi"/>
          <w:szCs w:val="22"/>
        </w:rPr>
        <w:t>common-organizational-explicit renamed as common-transceiver-parameters, reorganizing its attributes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572D3784" w14:textId="3FE0460A" w:rsidR="0025224E" w:rsidRPr="0025224E" w:rsidRDefault="0025224E" w:rsidP="0025224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25224E">
        <w:rPr>
          <w:rFonts w:asciiTheme="minorHAnsi" w:hAnsiTheme="minorHAnsi" w:cstheme="minorHAnsi"/>
          <w:szCs w:val="22"/>
        </w:rPr>
        <w:t>the transceiver-standard composes the common-transceiver-parameters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7FA7E232" w14:textId="3B5C627E" w:rsidR="0025224E" w:rsidRDefault="0025224E" w:rsidP="0025224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25224E">
        <w:rPr>
          <w:rFonts w:asciiTheme="minorHAnsi" w:hAnsiTheme="minorHAnsi" w:cstheme="minorHAnsi"/>
          <w:szCs w:val="22"/>
        </w:rPr>
        <w:t>the transceiver-organizational composes also the (new) external-transceiver-parameters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132E196D" w14:textId="605C3F95" w:rsidR="001663E6" w:rsidRPr="001663E6" w:rsidRDefault="001663E6" w:rsidP="001663E6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1663E6">
        <w:rPr>
          <w:rFonts w:asciiTheme="minorHAnsi" w:hAnsiTheme="minorHAnsi" w:cstheme="minorHAnsi"/>
          <w:szCs w:val="22"/>
        </w:rPr>
        <w:lastRenderedPageBreak/>
        <w:t>Made all common-explicit and transceiver-explicit attributes as readonly, plus some renaming/reorg/additions (now aligned to attributes (https://datatracker.ietf.org/doc/draft-ietf-ccamp-optical-impairment-topology-yang/14/ and https://datatracker.ietf.org/doc/draft-ietf-ccamp-rfc9093-bis/08/ )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7AD043D0" w14:textId="278E47AF" w:rsidR="009F5584" w:rsidRPr="009F5584" w:rsidRDefault="009F5584" w:rsidP="009F558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9F5584">
        <w:rPr>
          <w:rFonts w:asciiTheme="minorHAnsi" w:hAnsiTheme="minorHAnsi" w:cstheme="minorHAnsi"/>
          <w:szCs w:val="22"/>
        </w:rPr>
        <w:t>Added new, experimental and empty optical-impairment-constraints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22C675BB" w14:textId="358F0667" w:rsidR="009F5584" w:rsidRPr="009F5584" w:rsidRDefault="009F5584" w:rsidP="009F558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9F5584">
        <w:rPr>
          <w:rFonts w:asciiTheme="minorHAnsi" w:hAnsiTheme="minorHAnsi" w:cstheme="minorHAnsi"/>
          <w:szCs w:val="22"/>
        </w:rPr>
        <w:t>Added new otsi-power-config-pac, not used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3E0E3656" w14:textId="615DF8DA" w:rsidR="001663E6" w:rsidRDefault="004E08CD" w:rsidP="001663E6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4E08CD">
        <w:rPr>
          <w:rFonts w:asciiTheme="minorHAnsi" w:hAnsiTheme="minorHAnsi" w:cstheme="minorHAnsi"/>
          <w:szCs w:val="22"/>
        </w:rPr>
        <w:t>PMD/CD Penalty attributes reorganized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42F89C92" w14:textId="77777777" w:rsidR="00DF3CDB" w:rsidRDefault="00DF3CDB" w:rsidP="001663E6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</w:t>
      </w:r>
      <w:r w:rsidRPr="00DF3CDB">
        <w:rPr>
          <w:rFonts w:asciiTheme="minorHAnsi" w:hAnsiTheme="minorHAnsi" w:cstheme="minorHAnsi"/>
          <w:szCs w:val="22"/>
        </w:rPr>
        <w:t>ransceiver</w:t>
      </w:r>
      <w:r>
        <w:rPr>
          <w:rFonts w:asciiTheme="minorHAnsi" w:hAnsiTheme="minorHAnsi" w:cstheme="minorHAnsi"/>
          <w:szCs w:val="22"/>
        </w:rPr>
        <w:t>-e</w:t>
      </w:r>
      <w:r w:rsidRPr="00DF3CDB">
        <w:rPr>
          <w:rFonts w:asciiTheme="minorHAnsi" w:hAnsiTheme="minorHAnsi" w:cstheme="minorHAnsi"/>
          <w:szCs w:val="22"/>
        </w:rPr>
        <w:t>xplicit</w:t>
      </w:r>
    </w:p>
    <w:p w14:paraId="1E01D93F" w14:textId="7FBA0FA1" w:rsidR="00DF3CDB" w:rsidRPr="0025224E" w:rsidRDefault="00DF3CDB" w:rsidP="00DF3CDB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DF3CDB">
        <w:rPr>
          <w:rFonts w:asciiTheme="minorHAnsi" w:hAnsiTheme="minorHAnsi" w:cstheme="minorHAnsi"/>
          <w:szCs w:val="22"/>
        </w:rPr>
        <w:t xml:space="preserve">_supportedStandardApplicationCode and _supportedOrganizationalMode are </w:t>
      </w:r>
      <w:r>
        <w:rPr>
          <w:rFonts w:asciiTheme="minorHAnsi" w:hAnsiTheme="minorHAnsi" w:cstheme="minorHAnsi"/>
          <w:szCs w:val="22"/>
        </w:rPr>
        <w:t>[</w:t>
      </w:r>
      <w:r w:rsidRPr="00DF3CDB">
        <w:rPr>
          <w:rFonts w:asciiTheme="minorHAnsi" w:hAnsiTheme="minorHAnsi" w:cstheme="minorHAnsi"/>
          <w:szCs w:val="22"/>
        </w:rPr>
        <w:t>0..*</w:t>
      </w:r>
      <w:r>
        <w:rPr>
          <w:rFonts w:asciiTheme="minorHAnsi" w:hAnsiTheme="minorHAnsi" w:cstheme="minorHAnsi"/>
          <w:szCs w:val="22"/>
        </w:rPr>
        <w:t>]</w:t>
      </w:r>
      <w:r w:rsidRPr="00DF3CDB">
        <w:rPr>
          <w:rFonts w:asciiTheme="minorHAnsi" w:hAnsiTheme="minorHAnsi" w:cstheme="minorHAnsi"/>
          <w:szCs w:val="22"/>
        </w:rPr>
        <w:t xml:space="preserve"> instead of </w:t>
      </w:r>
      <w:r>
        <w:rPr>
          <w:rFonts w:asciiTheme="minorHAnsi" w:hAnsiTheme="minorHAnsi" w:cstheme="minorHAnsi"/>
          <w:szCs w:val="22"/>
        </w:rPr>
        <w:t>[</w:t>
      </w:r>
      <w:r w:rsidRPr="00DF3CDB">
        <w:rPr>
          <w:rFonts w:asciiTheme="minorHAnsi" w:hAnsiTheme="minorHAnsi" w:cstheme="minorHAnsi"/>
          <w:szCs w:val="22"/>
        </w:rPr>
        <w:t>0..1</w:t>
      </w:r>
      <w:r>
        <w:rPr>
          <w:rFonts w:asciiTheme="minorHAnsi" w:hAnsiTheme="minorHAnsi" w:cstheme="minorHAnsi"/>
          <w:szCs w:val="22"/>
        </w:rPr>
        <w:t>] (2.6.0)</w:t>
      </w:r>
    </w:p>
    <w:p w14:paraId="700C93A2" w14:textId="77777777" w:rsidR="007C3E4D" w:rsidRPr="003B3AAF" w:rsidRDefault="007C3E4D" w:rsidP="007C3E4D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D889F5F" w14:textId="4D764D97" w:rsidR="007C3E4D" w:rsidRPr="003B3AAF" w:rsidRDefault="007C3E4D" w:rsidP="007C3E4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photonic-performance-data</w:t>
      </w:r>
    </w:p>
    <w:p w14:paraId="53DF35BF" w14:textId="13C2C6C6" w:rsidR="007C3E4D" w:rsidRPr="003B3AAF" w:rsidRDefault="007C3E4D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augments CD and HD</w:t>
      </w:r>
      <w:r w:rsidR="00A27909" w:rsidRPr="003B3AAF">
        <w:rPr>
          <w:rFonts w:asciiTheme="minorHAnsi" w:hAnsiTheme="minorHAnsi" w:cstheme="minorHAnsi"/>
        </w:rPr>
        <w:t xml:space="preserve"> (deprecated CD, augments HD - </w:t>
      </w:r>
      <w:r w:rsidR="009415C8" w:rsidRPr="003B3AAF">
        <w:rPr>
          <w:rFonts w:asciiTheme="minorHAnsi" w:hAnsiTheme="minorHAnsi" w:cstheme="minorHAnsi"/>
        </w:rPr>
        <w:t>2.5.0</w:t>
      </w:r>
      <w:r w:rsidR="00A27909" w:rsidRPr="003B3AAF">
        <w:rPr>
          <w:rFonts w:asciiTheme="minorHAnsi" w:hAnsiTheme="minorHAnsi" w:cstheme="minorHAnsi"/>
        </w:rPr>
        <w:t>)</w:t>
      </w:r>
    </w:p>
    <w:p w14:paraId="7EB73F36" w14:textId="37B310FD" w:rsidR="004F4EA8" w:rsidRPr="003B3AAF" w:rsidRDefault="004F4EA8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composes a list of amplification-performance-data</w:t>
      </w:r>
    </w:p>
    <w:p w14:paraId="6B9F78C6" w14:textId="4F66EAF8" w:rsidR="004F4EA8" w:rsidRPr="003B3AAF" w:rsidRDefault="004F4EA8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composes otsi-monitoring-pac and osc-monitoring-pac</w:t>
      </w:r>
    </w:p>
    <w:p w14:paraId="7FA6B8A1" w14:textId="714C833B" w:rsidR="00E65052" w:rsidRPr="003B3AAF" w:rsidRDefault="00E65052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otsi-monitoring-pac</w:t>
      </w:r>
    </w:p>
    <w:p w14:paraId="1F5363C6" w14:textId="091C45AE" w:rsidR="00E65052" w:rsidRPr="003B3AAF" w:rsidRDefault="00E65052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osc-params</w:t>
      </w:r>
    </w:p>
    <w:p w14:paraId="1CA9D537" w14:textId="50097235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regen-metric</w:t>
      </w:r>
    </w:p>
    <w:p w14:paraId="28F018A4" w14:textId="44196F01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amplification-performance-data</w:t>
      </w:r>
    </w:p>
    <w:p w14:paraId="1EC4480A" w14:textId="40F8CE2C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otsi-monitoring-pac</w:t>
      </w:r>
    </w:p>
    <w:p w14:paraId="240A3B16" w14:textId="78B9383F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osc-monitoring-pac</w:t>
      </w:r>
    </w:p>
    <w:p w14:paraId="000D5B75" w14:textId="509EDEF5" w:rsidR="00A27909" w:rsidRPr="003B3AAF" w:rsidRDefault="00A27909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photonic-position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1155EDD8" w14:textId="47E1C416" w:rsidR="004A236C" w:rsidRPr="003B3AAF" w:rsidRDefault="004A236C" w:rsidP="004A236C">
      <w:pPr>
        <w:pStyle w:val="Heading2"/>
        <w:rPr>
          <w:rFonts w:asciiTheme="minorHAnsi" w:hAnsiTheme="minorHAnsi" w:cstheme="minorHAnsi"/>
        </w:rPr>
      </w:pPr>
      <w:bookmarkStart w:id="437" w:name="_Toc193364566"/>
      <w:r w:rsidRPr="003B3AAF">
        <w:rPr>
          <w:rFonts w:asciiTheme="minorHAnsi" w:hAnsiTheme="minorHAnsi" w:cstheme="minorHAnsi"/>
        </w:rPr>
        <w:t>Type definitions</w:t>
      </w:r>
      <w:del w:id="438" w:author="Davis, Nigel" w:date="2025-03-20T12:06:00Z" w16du:dateUtc="2025-03-20T12:06:00Z">
        <w:r w:rsidRPr="003B3AAF" w:rsidDel="007C363D">
          <w:rPr>
            <w:rFonts w:asciiTheme="minorHAnsi" w:hAnsiTheme="minorHAnsi" w:cstheme="minorHAnsi"/>
          </w:rPr>
          <w:delText xml:space="preserve"> </w:delText>
        </w:r>
      </w:del>
      <w:del w:id="439" w:author="Davis, Nigel" w:date="2025-03-20T12:05:00Z" w16du:dateUtc="2025-03-20T12:05:00Z">
        <w:r w:rsidRPr="003B3AAF" w:rsidDel="007C363D">
          <w:rPr>
            <w:rFonts w:asciiTheme="minorHAnsi" w:hAnsiTheme="minorHAnsi" w:cstheme="minorHAnsi"/>
          </w:rPr>
          <w:delText>(2.4.1</w:delText>
        </w:r>
        <w:r w:rsidR="008B37A9" w:rsidRPr="003B3AAF" w:rsidDel="007C363D">
          <w:rPr>
            <w:rFonts w:asciiTheme="minorHAnsi" w:hAnsiTheme="minorHAnsi" w:cstheme="minorHAnsi"/>
          </w:rPr>
          <w:delText xml:space="preserve">, </w:delText>
        </w:r>
        <w:r w:rsidR="009415C8" w:rsidRPr="003B3AAF" w:rsidDel="007C363D">
          <w:rPr>
            <w:rFonts w:asciiTheme="minorHAnsi" w:hAnsiTheme="minorHAnsi" w:cstheme="minorHAnsi"/>
          </w:rPr>
          <w:delText>2.5.0</w:delText>
        </w:r>
        <w:r w:rsidR="007500BC" w:rsidDel="007C363D">
          <w:rPr>
            <w:rFonts w:asciiTheme="minorHAnsi" w:hAnsiTheme="minorHAnsi" w:cstheme="minorHAnsi"/>
          </w:rPr>
          <w:delText>, 2.6.0</w:delText>
        </w:r>
        <w:r w:rsidRPr="003B3AAF" w:rsidDel="007C363D">
          <w:rPr>
            <w:rFonts w:asciiTheme="minorHAnsi" w:hAnsiTheme="minorHAnsi" w:cstheme="minorHAnsi"/>
          </w:rPr>
          <w:delText>)</w:delText>
        </w:r>
      </w:del>
      <w:bookmarkEnd w:id="437"/>
    </w:p>
    <w:p w14:paraId="7F65F1C7" w14:textId="17804FCC" w:rsidR="00630EA4" w:rsidRPr="003B3AAF" w:rsidRDefault="00630EA4" w:rsidP="004A236C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E77AE2E" w14:textId="2EB48EED" w:rsidR="00C250DD" w:rsidRPr="003B3AAF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PM metrics defined in photonic-performance-data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5359CC3E" w14:textId="1291E23A" w:rsidR="00630EA4" w:rsidRPr="003B3AAF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PM metrics defined in amplification-performance-data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4B1FC569" w14:textId="06880280" w:rsidR="00C250DD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PM metrics defined in otsi-monitoring-pac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686BCE4D" w14:textId="0ABBAD47" w:rsidR="009F5584" w:rsidRPr="009F5584" w:rsidRDefault="009F5584" w:rsidP="009F5584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9F5584">
        <w:rPr>
          <w:rFonts w:asciiTheme="minorHAnsi" w:hAnsiTheme="minorHAnsi" w:cstheme="minorHAnsi"/>
        </w:rPr>
        <w:t xml:space="preserve">Updated the LINE_CODING, FEC_TYPE identities, </w:t>
      </w:r>
      <w:r>
        <w:rPr>
          <w:rFonts w:asciiTheme="minorHAnsi" w:hAnsiTheme="minorHAnsi" w:cstheme="minorHAnsi"/>
        </w:rPr>
        <w:t>“</w:t>
      </w:r>
      <w:r w:rsidRPr="009F5584">
        <w:rPr>
          <w:rFonts w:asciiTheme="minorHAnsi" w:hAnsiTheme="minorHAnsi" w:cstheme="minorHAnsi"/>
        </w:rPr>
        <w:t>STANDARD_MODULATION_TECHNIQUE_9093</w:t>
      </w:r>
      <w:r>
        <w:rPr>
          <w:rFonts w:asciiTheme="minorHAnsi" w:hAnsiTheme="minorHAnsi" w:cstheme="minorHAnsi"/>
        </w:rPr>
        <w:t>”</w:t>
      </w:r>
      <w:r w:rsidRPr="009F55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renamed as</w:t>
      </w:r>
      <w:r w:rsidRPr="009F55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“</w:t>
      </w:r>
      <w:r w:rsidRPr="009F5584">
        <w:rPr>
          <w:rFonts w:asciiTheme="minorHAnsi" w:hAnsiTheme="minorHAnsi" w:cstheme="minorHAnsi"/>
        </w:rPr>
        <w:t>MT</w:t>
      </w:r>
      <w:r>
        <w:rPr>
          <w:rFonts w:asciiTheme="minorHAnsi" w:hAnsiTheme="minorHAnsi" w:cstheme="minorHAnsi"/>
        </w:rPr>
        <w:t>” (2.6.0)</w:t>
      </w:r>
    </w:p>
    <w:p w14:paraId="39DDD39D" w14:textId="77777777" w:rsidR="009F5584" w:rsidRPr="003B3AAF" w:rsidRDefault="009F5584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</w:p>
    <w:p w14:paraId="289236EF" w14:textId="4C80AC7C" w:rsidR="004A236C" w:rsidRPr="003B3AAF" w:rsidRDefault="004A236C" w:rsidP="004A236C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0C5242E6" w14:textId="5E097C1A" w:rsidR="004A236C" w:rsidRPr="003B3AAF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photonic-oam-job-type</w:t>
      </w:r>
    </w:p>
    <w:p w14:paraId="7CA13FAE" w14:textId="25CCDBAE" w:rsidR="004A5FB9" w:rsidRPr="003B3AAF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phot-thrs-add-qualif</w:t>
      </w:r>
    </w:p>
    <w:p w14:paraId="05CCBAA5" w14:textId="3AD21E53" w:rsidR="004A5FB9" w:rsidRPr="003B3AAF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phot-profile-type</w:t>
      </w:r>
    </w:p>
    <w:p w14:paraId="25AE16A3" w14:textId="14DE3E4C" w:rsidR="000F461A" w:rsidRPr="003B3AAF" w:rsidRDefault="001D4168" w:rsidP="001D4168">
      <w:pPr>
        <w:jc w:val="center"/>
        <w:rPr>
          <w:rFonts w:cstheme="minorHAnsi"/>
          <w:b/>
          <w:bCs/>
          <w:i/>
          <w:iCs/>
        </w:rPr>
      </w:pPr>
      <w:r w:rsidRPr="003B3AAF">
        <w:rPr>
          <w:rFonts w:cstheme="minorHAnsi"/>
          <w:b/>
          <w:bCs/>
          <w:i/>
          <w:iCs/>
        </w:rPr>
        <w:t>end of document</w:t>
      </w:r>
    </w:p>
    <w:sectPr w:rsidR="000F461A" w:rsidRPr="003B3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9AC65" w14:textId="77777777" w:rsidR="00364585" w:rsidRDefault="00364585" w:rsidP="00500CD9">
      <w:pPr>
        <w:spacing w:after="0" w:line="240" w:lineRule="auto"/>
      </w:pPr>
      <w:r>
        <w:separator/>
      </w:r>
    </w:p>
  </w:endnote>
  <w:endnote w:type="continuationSeparator" w:id="0">
    <w:p w14:paraId="29E36FEC" w14:textId="77777777" w:rsidR="00364585" w:rsidRDefault="00364585" w:rsidP="005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6C2BF" w14:textId="77777777" w:rsidR="00364585" w:rsidRDefault="00364585" w:rsidP="00500CD9">
      <w:pPr>
        <w:spacing w:after="0" w:line="240" w:lineRule="auto"/>
      </w:pPr>
      <w:r>
        <w:separator/>
      </w:r>
    </w:p>
  </w:footnote>
  <w:footnote w:type="continuationSeparator" w:id="0">
    <w:p w14:paraId="60DD3371" w14:textId="77777777" w:rsidR="00364585" w:rsidRDefault="00364585" w:rsidP="00500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3CB"/>
    <w:multiLevelType w:val="hybridMultilevel"/>
    <w:tmpl w:val="9692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D05"/>
    <w:multiLevelType w:val="hybridMultilevel"/>
    <w:tmpl w:val="B98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E3DF5"/>
    <w:multiLevelType w:val="hybridMultilevel"/>
    <w:tmpl w:val="63AA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5FF3"/>
    <w:multiLevelType w:val="hybridMultilevel"/>
    <w:tmpl w:val="5366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93D6C"/>
    <w:multiLevelType w:val="hybridMultilevel"/>
    <w:tmpl w:val="3F3A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F300B"/>
    <w:multiLevelType w:val="hybridMultilevel"/>
    <w:tmpl w:val="6BD2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A5484"/>
    <w:multiLevelType w:val="hybridMultilevel"/>
    <w:tmpl w:val="5318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21CD4"/>
    <w:multiLevelType w:val="hybridMultilevel"/>
    <w:tmpl w:val="64E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72B0"/>
    <w:multiLevelType w:val="hybridMultilevel"/>
    <w:tmpl w:val="41A6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26A57"/>
    <w:multiLevelType w:val="hybridMultilevel"/>
    <w:tmpl w:val="B3B4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304B3"/>
    <w:multiLevelType w:val="hybridMultilevel"/>
    <w:tmpl w:val="39E0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14FBF"/>
    <w:multiLevelType w:val="hybridMultilevel"/>
    <w:tmpl w:val="5170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F67C2"/>
    <w:multiLevelType w:val="hybridMultilevel"/>
    <w:tmpl w:val="B8FA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24AB6"/>
    <w:multiLevelType w:val="hybridMultilevel"/>
    <w:tmpl w:val="C0D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93385"/>
    <w:multiLevelType w:val="multilevel"/>
    <w:tmpl w:val="69E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21E04"/>
    <w:multiLevelType w:val="hybridMultilevel"/>
    <w:tmpl w:val="583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63081"/>
    <w:multiLevelType w:val="hybridMultilevel"/>
    <w:tmpl w:val="E38E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F639B"/>
    <w:multiLevelType w:val="hybridMultilevel"/>
    <w:tmpl w:val="0064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21B59"/>
    <w:multiLevelType w:val="hybridMultilevel"/>
    <w:tmpl w:val="9F50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B6F78"/>
    <w:multiLevelType w:val="hybridMultilevel"/>
    <w:tmpl w:val="4880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E12E0"/>
    <w:multiLevelType w:val="hybridMultilevel"/>
    <w:tmpl w:val="928A478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4E9030D2"/>
    <w:multiLevelType w:val="hybridMultilevel"/>
    <w:tmpl w:val="68F6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531FA"/>
    <w:multiLevelType w:val="hybridMultilevel"/>
    <w:tmpl w:val="431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872D1"/>
    <w:multiLevelType w:val="hybridMultilevel"/>
    <w:tmpl w:val="2E22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91B1F"/>
    <w:multiLevelType w:val="hybridMultilevel"/>
    <w:tmpl w:val="3FD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219A1"/>
    <w:multiLevelType w:val="hybridMultilevel"/>
    <w:tmpl w:val="B7F0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B3620"/>
    <w:multiLevelType w:val="hybridMultilevel"/>
    <w:tmpl w:val="6BA4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A0732"/>
    <w:multiLevelType w:val="hybridMultilevel"/>
    <w:tmpl w:val="77D2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74B17"/>
    <w:multiLevelType w:val="hybridMultilevel"/>
    <w:tmpl w:val="DAAA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7066E"/>
    <w:multiLevelType w:val="hybridMultilevel"/>
    <w:tmpl w:val="9E5E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005D"/>
    <w:multiLevelType w:val="hybridMultilevel"/>
    <w:tmpl w:val="F50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F08F5"/>
    <w:multiLevelType w:val="hybridMultilevel"/>
    <w:tmpl w:val="A954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A79A1"/>
    <w:multiLevelType w:val="hybridMultilevel"/>
    <w:tmpl w:val="F68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32C68"/>
    <w:multiLevelType w:val="hybridMultilevel"/>
    <w:tmpl w:val="81C26B3A"/>
    <w:lvl w:ilvl="0" w:tplc="C88A134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6031C"/>
    <w:multiLevelType w:val="hybridMultilevel"/>
    <w:tmpl w:val="E84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13153">
    <w:abstractNumId w:val="31"/>
  </w:num>
  <w:num w:numId="2" w16cid:durableId="1933781839">
    <w:abstractNumId w:val="21"/>
  </w:num>
  <w:num w:numId="3" w16cid:durableId="787285510">
    <w:abstractNumId w:val="27"/>
  </w:num>
  <w:num w:numId="4" w16cid:durableId="1178542636">
    <w:abstractNumId w:val="19"/>
  </w:num>
  <w:num w:numId="5" w16cid:durableId="532887850">
    <w:abstractNumId w:val="30"/>
  </w:num>
  <w:num w:numId="6" w16cid:durableId="875972101">
    <w:abstractNumId w:val="23"/>
  </w:num>
  <w:num w:numId="7" w16cid:durableId="1873884813">
    <w:abstractNumId w:val="32"/>
  </w:num>
  <w:num w:numId="8" w16cid:durableId="1815026503">
    <w:abstractNumId w:val="5"/>
  </w:num>
  <w:num w:numId="9" w16cid:durableId="459419738">
    <w:abstractNumId w:val="34"/>
  </w:num>
  <w:num w:numId="10" w16cid:durableId="639532914">
    <w:abstractNumId w:val="7"/>
  </w:num>
  <w:num w:numId="11" w16cid:durableId="20014506">
    <w:abstractNumId w:val="18"/>
  </w:num>
  <w:num w:numId="12" w16cid:durableId="1898737207">
    <w:abstractNumId w:val="9"/>
  </w:num>
  <w:num w:numId="13" w16cid:durableId="99301532">
    <w:abstractNumId w:val="16"/>
  </w:num>
  <w:num w:numId="14" w16cid:durableId="1854876020">
    <w:abstractNumId w:val="10"/>
  </w:num>
  <w:num w:numId="15" w16cid:durableId="297880426">
    <w:abstractNumId w:val="2"/>
  </w:num>
  <w:num w:numId="16" w16cid:durableId="1400708448">
    <w:abstractNumId w:val="29"/>
  </w:num>
  <w:num w:numId="17" w16cid:durableId="814101073">
    <w:abstractNumId w:val="15"/>
  </w:num>
  <w:num w:numId="18" w16cid:durableId="186141567">
    <w:abstractNumId w:val="26"/>
  </w:num>
  <w:num w:numId="19" w16cid:durableId="2116975753">
    <w:abstractNumId w:val="22"/>
  </w:num>
  <w:num w:numId="20" w16cid:durableId="1696736058">
    <w:abstractNumId w:val="4"/>
  </w:num>
  <w:num w:numId="21" w16cid:durableId="726608028">
    <w:abstractNumId w:val="12"/>
  </w:num>
  <w:num w:numId="22" w16cid:durableId="786123420">
    <w:abstractNumId w:val="6"/>
  </w:num>
  <w:num w:numId="23" w16cid:durableId="1299729145">
    <w:abstractNumId w:val="33"/>
  </w:num>
  <w:num w:numId="24" w16cid:durableId="919757558">
    <w:abstractNumId w:val="14"/>
  </w:num>
  <w:num w:numId="25" w16cid:durableId="288165166">
    <w:abstractNumId w:val="20"/>
  </w:num>
  <w:num w:numId="26" w16cid:durableId="304165827">
    <w:abstractNumId w:val="3"/>
  </w:num>
  <w:num w:numId="27" w16cid:durableId="777682283">
    <w:abstractNumId w:val="17"/>
  </w:num>
  <w:num w:numId="28" w16cid:durableId="2107655602">
    <w:abstractNumId w:val="1"/>
  </w:num>
  <w:num w:numId="29" w16cid:durableId="154927522">
    <w:abstractNumId w:val="24"/>
  </w:num>
  <w:num w:numId="30" w16cid:durableId="586572955">
    <w:abstractNumId w:val="28"/>
  </w:num>
  <w:num w:numId="31" w16cid:durableId="2074621712">
    <w:abstractNumId w:val="13"/>
  </w:num>
  <w:num w:numId="32" w16cid:durableId="1137530926">
    <w:abstractNumId w:val="8"/>
  </w:num>
  <w:num w:numId="33" w16cid:durableId="1659073387">
    <w:abstractNumId w:val="11"/>
  </w:num>
  <w:num w:numId="34" w16cid:durableId="1663579588">
    <w:abstractNumId w:val="25"/>
  </w:num>
  <w:num w:numId="35" w16cid:durableId="21009803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avis, Nigel">
    <w15:presenceInfo w15:providerId="AD" w15:userId="S::ndavis@ciena.com::c29b3813-a1f4-40e2-a213-c1c0b0befa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A"/>
    <w:rsid w:val="00002953"/>
    <w:rsid w:val="000063D1"/>
    <w:rsid w:val="00011BC1"/>
    <w:rsid w:val="00013215"/>
    <w:rsid w:val="000320F6"/>
    <w:rsid w:val="00032C38"/>
    <w:rsid w:val="000330B9"/>
    <w:rsid w:val="00052EEE"/>
    <w:rsid w:val="000578B8"/>
    <w:rsid w:val="00065631"/>
    <w:rsid w:val="000709B0"/>
    <w:rsid w:val="00071CFC"/>
    <w:rsid w:val="00086953"/>
    <w:rsid w:val="00092576"/>
    <w:rsid w:val="00095315"/>
    <w:rsid w:val="000A19C7"/>
    <w:rsid w:val="000A5204"/>
    <w:rsid w:val="000B61F6"/>
    <w:rsid w:val="000C5938"/>
    <w:rsid w:val="000D203E"/>
    <w:rsid w:val="000D40D3"/>
    <w:rsid w:val="000F30A5"/>
    <w:rsid w:val="000F461A"/>
    <w:rsid w:val="000F5F9F"/>
    <w:rsid w:val="00105076"/>
    <w:rsid w:val="00111743"/>
    <w:rsid w:val="00120425"/>
    <w:rsid w:val="00123A8D"/>
    <w:rsid w:val="00135E6B"/>
    <w:rsid w:val="00160601"/>
    <w:rsid w:val="00163166"/>
    <w:rsid w:val="00164F69"/>
    <w:rsid w:val="0016524A"/>
    <w:rsid w:val="00165A46"/>
    <w:rsid w:val="001663E6"/>
    <w:rsid w:val="00170EDB"/>
    <w:rsid w:val="00191D39"/>
    <w:rsid w:val="001939BE"/>
    <w:rsid w:val="001940D9"/>
    <w:rsid w:val="001A3500"/>
    <w:rsid w:val="001A7E4A"/>
    <w:rsid w:val="001B4F9D"/>
    <w:rsid w:val="001B7A77"/>
    <w:rsid w:val="001C37C1"/>
    <w:rsid w:val="001D0F24"/>
    <w:rsid w:val="001D1254"/>
    <w:rsid w:val="001D4168"/>
    <w:rsid w:val="001E6AA7"/>
    <w:rsid w:val="00200BFF"/>
    <w:rsid w:val="00206BB9"/>
    <w:rsid w:val="00213BC3"/>
    <w:rsid w:val="00213D09"/>
    <w:rsid w:val="002144E3"/>
    <w:rsid w:val="00217B6D"/>
    <w:rsid w:val="00220D39"/>
    <w:rsid w:val="002343DF"/>
    <w:rsid w:val="002346ED"/>
    <w:rsid w:val="00250894"/>
    <w:rsid w:val="0025224E"/>
    <w:rsid w:val="002543CB"/>
    <w:rsid w:val="002657F7"/>
    <w:rsid w:val="00294A14"/>
    <w:rsid w:val="00294CC9"/>
    <w:rsid w:val="002A242D"/>
    <w:rsid w:val="002B2C0D"/>
    <w:rsid w:val="002B3E64"/>
    <w:rsid w:val="002B6E2C"/>
    <w:rsid w:val="002D0307"/>
    <w:rsid w:val="002E0440"/>
    <w:rsid w:val="002E2483"/>
    <w:rsid w:val="002E2D20"/>
    <w:rsid w:val="002E37F2"/>
    <w:rsid w:val="002E3AD3"/>
    <w:rsid w:val="002F1DAA"/>
    <w:rsid w:val="002F2368"/>
    <w:rsid w:val="002F3BB2"/>
    <w:rsid w:val="0030337F"/>
    <w:rsid w:val="00307B8D"/>
    <w:rsid w:val="00311CA8"/>
    <w:rsid w:val="00315748"/>
    <w:rsid w:val="00317C93"/>
    <w:rsid w:val="00317D57"/>
    <w:rsid w:val="003302A0"/>
    <w:rsid w:val="003305F7"/>
    <w:rsid w:val="00343A35"/>
    <w:rsid w:val="00343B55"/>
    <w:rsid w:val="00350847"/>
    <w:rsid w:val="00352F91"/>
    <w:rsid w:val="00364585"/>
    <w:rsid w:val="00365BD7"/>
    <w:rsid w:val="003728AD"/>
    <w:rsid w:val="00374D1C"/>
    <w:rsid w:val="003823BB"/>
    <w:rsid w:val="003878FF"/>
    <w:rsid w:val="00390886"/>
    <w:rsid w:val="0039262A"/>
    <w:rsid w:val="003A529D"/>
    <w:rsid w:val="003B3AAF"/>
    <w:rsid w:val="003C1921"/>
    <w:rsid w:val="003C28EA"/>
    <w:rsid w:val="003C750B"/>
    <w:rsid w:val="003D0D23"/>
    <w:rsid w:val="003D1C42"/>
    <w:rsid w:val="003D7194"/>
    <w:rsid w:val="003D7F2B"/>
    <w:rsid w:val="003E14B1"/>
    <w:rsid w:val="003E1847"/>
    <w:rsid w:val="003E2324"/>
    <w:rsid w:val="003E2910"/>
    <w:rsid w:val="003E2ABE"/>
    <w:rsid w:val="003F2839"/>
    <w:rsid w:val="003F7972"/>
    <w:rsid w:val="004103BF"/>
    <w:rsid w:val="004145AB"/>
    <w:rsid w:val="00417ED9"/>
    <w:rsid w:val="00420D8A"/>
    <w:rsid w:val="00422728"/>
    <w:rsid w:val="0043419B"/>
    <w:rsid w:val="004352B7"/>
    <w:rsid w:val="00441C01"/>
    <w:rsid w:val="00444FD1"/>
    <w:rsid w:val="00446963"/>
    <w:rsid w:val="004479B7"/>
    <w:rsid w:val="00453E4A"/>
    <w:rsid w:val="00460154"/>
    <w:rsid w:val="004663CF"/>
    <w:rsid w:val="00471A50"/>
    <w:rsid w:val="00472CB6"/>
    <w:rsid w:val="0047514C"/>
    <w:rsid w:val="00476581"/>
    <w:rsid w:val="00483CAA"/>
    <w:rsid w:val="00490347"/>
    <w:rsid w:val="00493613"/>
    <w:rsid w:val="004953B6"/>
    <w:rsid w:val="00496ABC"/>
    <w:rsid w:val="004975A1"/>
    <w:rsid w:val="00497A34"/>
    <w:rsid w:val="00497F58"/>
    <w:rsid w:val="004A0218"/>
    <w:rsid w:val="004A0EF7"/>
    <w:rsid w:val="004A236C"/>
    <w:rsid w:val="004A29AA"/>
    <w:rsid w:val="004A2D44"/>
    <w:rsid w:val="004A5FB9"/>
    <w:rsid w:val="004E08CD"/>
    <w:rsid w:val="004F4EA8"/>
    <w:rsid w:val="004F78B6"/>
    <w:rsid w:val="00500CD9"/>
    <w:rsid w:val="005140EA"/>
    <w:rsid w:val="00516C57"/>
    <w:rsid w:val="0051771A"/>
    <w:rsid w:val="00521920"/>
    <w:rsid w:val="0052613B"/>
    <w:rsid w:val="00546448"/>
    <w:rsid w:val="005537AA"/>
    <w:rsid w:val="00561247"/>
    <w:rsid w:val="00583A8E"/>
    <w:rsid w:val="00584072"/>
    <w:rsid w:val="00593BBD"/>
    <w:rsid w:val="005A7A5E"/>
    <w:rsid w:val="005B1254"/>
    <w:rsid w:val="005B1CCF"/>
    <w:rsid w:val="005C4368"/>
    <w:rsid w:val="005D7667"/>
    <w:rsid w:val="005E55FB"/>
    <w:rsid w:val="005E5D2B"/>
    <w:rsid w:val="005F1E26"/>
    <w:rsid w:val="005F3326"/>
    <w:rsid w:val="005F71A4"/>
    <w:rsid w:val="005F7404"/>
    <w:rsid w:val="0060070A"/>
    <w:rsid w:val="00604F0E"/>
    <w:rsid w:val="00605CF0"/>
    <w:rsid w:val="00610524"/>
    <w:rsid w:val="00620721"/>
    <w:rsid w:val="0062157B"/>
    <w:rsid w:val="00622FBB"/>
    <w:rsid w:val="0062362E"/>
    <w:rsid w:val="00624D86"/>
    <w:rsid w:val="00630EA4"/>
    <w:rsid w:val="00637F6F"/>
    <w:rsid w:val="006513F7"/>
    <w:rsid w:val="00651E2B"/>
    <w:rsid w:val="00660A67"/>
    <w:rsid w:val="00663487"/>
    <w:rsid w:val="00664985"/>
    <w:rsid w:val="0067019F"/>
    <w:rsid w:val="00675124"/>
    <w:rsid w:val="006761E2"/>
    <w:rsid w:val="00681963"/>
    <w:rsid w:val="00681FCB"/>
    <w:rsid w:val="006A0CD8"/>
    <w:rsid w:val="006A374E"/>
    <w:rsid w:val="006A433E"/>
    <w:rsid w:val="006B4BC1"/>
    <w:rsid w:val="006B5CF7"/>
    <w:rsid w:val="006C1071"/>
    <w:rsid w:val="006D7467"/>
    <w:rsid w:val="006E0447"/>
    <w:rsid w:val="006E5196"/>
    <w:rsid w:val="006E7508"/>
    <w:rsid w:val="006F1A5A"/>
    <w:rsid w:val="006F584E"/>
    <w:rsid w:val="006F6F85"/>
    <w:rsid w:val="00702918"/>
    <w:rsid w:val="00735574"/>
    <w:rsid w:val="007416B8"/>
    <w:rsid w:val="00743376"/>
    <w:rsid w:val="00746A95"/>
    <w:rsid w:val="007500BC"/>
    <w:rsid w:val="00761EFC"/>
    <w:rsid w:val="00773EA2"/>
    <w:rsid w:val="00775383"/>
    <w:rsid w:val="007759A0"/>
    <w:rsid w:val="00780DFE"/>
    <w:rsid w:val="00783141"/>
    <w:rsid w:val="00790B47"/>
    <w:rsid w:val="00792D2A"/>
    <w:rsid w:val="007949B6"/>
    <w:rsid w:val="007A0C2C"/>
    <w:rsid w:val="007A3D3A"/>
    <w:rsid w:val="007A63A6"/>
    <w:rsid w:val="007B29BF"/>
    <w:rsid w:val="007B2BDE"/>
    <w:rsid w:val="007B52B5"/>
    <w:rsid w:val="007C25CB"/>
    <w:rsid w:val="007C363D"/>
    <w:rsid w:val="007C3E4D"/>
    <w:rsid w:val="007D6C82"/>
    <w:rsid w:val="007E2514"/>
    <w:rsid w:val="007F7024"/>
    <w:rsid w:val="008143C8"/>
    <w:rsid w:val="00817D71"/>
    <w:rsid w:val="00820849"/>
    <w:rsid w:val="00820C28"/>
    <w:rsid w:val="008223B1"/>
    <w:rsid w:val="008226AD"/>
    <w:rsid w:val="00823649"/>
    <w:rsid w:val="00834D62"/>
    <w:rsid w:val="00843F41"/>
    <w:rsid w:val="00851030"/>
    <w:rsid w:val="0085166E"/>
    <w:rsid w:val="008518F8"/>
    <w:rsid w:val="00872203"/>
    <w:rsid w:val="008818F8"/>
    <w:rsid w:val="00882AA1"/>
    <w:rsid w:val="00884773"/>
    <w:rsid w:val="00885476"/>
    <w:rsid w:val="00887FC1"/>
    <w:rsid w:val="00891280"/>
    <w:rsid w:val="008A50AC"/>
    <w:rsid w:val="008B2FAC"/>
    <w:rsid w:val="008B37A9"/>
    <w:rsid w:val="008B64A2"/>
    <w:rsid w:val="008C1161"/>
    <w:rsid w:val="008C22C1"/>
    <w:rsid w:val="008C38B9"/>
    <w:rsid w:val="008C5914"/>
    <w:rsid w:val="008D0D75"/>
    <w:rsid w:val="008E4905"/>
    <w:rsid w:val="008E7CF2"/>
    <w:rsid w:val="008F0414"/>
    <w:rsid w:val="008F22F2"/>
    <w:rsid w:val="008F69DF"/>
    <w:rsid w:val="009040A5"/>
    <w:rsid w:val="00911154"/>
    <w:rsid w:val="00922241"/>
    <w:rsid w:val="00933CF4"/>
    <w:rsid w:val="009415C8"/>
    <w:rsid w:val="009421DA"/>
    <w:rsid w:val="00960B61"/>
    <w:rsid w:val="009624AD"/>
    <w:rsid w:val="00965B7C"/>
    <w:rsid w:val="00977DB3"/>
    <w:rsid w:val="00980D17"/>
    <w:rsid w:val="00982074"/>
    <w:rsid w:val="00982098"/>
    <w:rsid w:val="00983CB6"/>
    <w:rsid w:val="00992961"/>
    <w:rsid w:val="009940F6"/>
    <w:rsid w:val="00997E8E"/>
    <w:rsid w:val="009A13FA"/>
    <w:rsid w:val="009A330C"/>
    <w:rsid w:val="009A6B42"/>
    <w:rsid w:val="009B11DF"/>
    <w:rsid w:val="009B5F59"/>
    <w:rsid w:val="009C1137"/>
    <w:rsid w:val="009C2CAA"/>
    <w:rsid w:val="009C51AC"/>
    <w:rsid w:val="009D32E9"/>
    <w:rsid w:val="009D40EE"/>
    <w:rsid w:val="009D48A6"/>
    <w:rsid w:val="009E3209"/>
    <w:rsid w:val="009F25FC"/>
    <w:rsid w:val="009F5584"/>
    <w:rsid w:val="009F606B"/>
    <w:rsid w:val="009F74F9"/>
    <w:rsid w:val="00A00E7E"/>
    <w:rsid w:val="00A04815"/>
    <w:rsid w:val="00A05E96"/>
    <w:rsid w:val="00A1320D"/>
    <w:rsid w:val="00A159C4"/>
    <w:rsid w:val="00A254B4"/>
    <w:rsid w:val="00A27909"/>
    <w:rsid w:val="00A3119E"/>
    <w:rsid w:val="00A43184"/>
    <w:rsid w:val="00A52243"/>
    <w:rsid w:val="00A54198"/>
    <w:rsid w:val="00A55E28"/>
    <w:rsid w:val="00A5765E"/>
    <w:rsid w:val="00A62DEE"/>
    <w:rsid w:val="00A6636C"/>
    <w:rsid w:val="00A71F24"/>
    <w:rsid w:val="00A928E8"/>
    <w:rsid w:val="00A92E79"/>
    <w:rsid w:val="00AA75A9"/>
    <w:rsid w:val="00AA7623"/>
    <w:rsid w:val="00AB2FA4"/>
    <w:rsid w:val="00AD092A"/>
    <w:rsid w:val="00AD6D86"/>
    <w:rsid w:val="00AE0FF8"/>
    <w:rsid w:val="00AE3EB1"/>
    <w:rsid w:val="00AE741D"/>
    <w:rsid w:val="00AE79AF"/>
    <w:rsid w:val="00AF26F0"/>
    <w:rsid w:val="00AF3CDB"/>
    <w:rsid w:val="00AF61EB"/>
    <w:rsid w:val="00B05647"/>
    <w:rsid w:val="00B07DE3"/>
    <w:rsid w:val="00B10926"/>
    <w:rsid w:val="00B15128"/>
    <w:rsid w:val="00B15265"/>
    <w:rsid w:val="00B2202A"/>
    <w:rsid w:val="00B237A1"/>
    <w:rsid w:val="00B26E02"/>
    <w:rsid w:val="00B41A0E"/>
    <w:rsid w:val="00B41AF8"/>
    <w:rsid w:val="00B566F5"/>
    <w:rsid w:val="00B602A8"/>
    <w:rsid w:val="00B64A0C"/>
    <w:rsid w:val="00B716B3"/>
    <w:rsid w:val="00B74FA9"/>
    <w:rsid w:val="00B76EC0"/>
    <w:rsid w:val="00B93C48"/>
    <w:rsid w:val="00B94BA7"/>
    <w:rsid w:val="00BA6D80"/>
    <w:rsid w:val="00BB2546"/>
    <w:rsid w:val="00BB45F6"/>
    <w:rsid w:val="00BB5E69"/>
    <w:rsid w:val="00BB6A2F"/>
    <w:rsid w:val="00BC7008"/>
    <w:rsid w:val="00BD5E93"/>
    <w:rsid w:val="00BD7F8A"/>
    <w:rsid w:val="00BE3453"/>
    <w:rsid w:val="00BE69AB"/>
    <w:rsid w:val="00BF21F2"/>
    <w:rsid w:val="00C03038"/>
    <w:rsid w:val="00C074A4"/>
    <w:rsid w:val="00C20022"/>
    <w:rsid w:val="00C21D92"/>
    <w:rsid w:val="00C2257D"/>
    <w:rsid w:val="00C22BF0"/>
    <w:rsid w:val="00C22E50"/>
    <w:rsid w:val="00C250DD"/>
    <w:rsid w:val="00C265B5"/>
    <w:rsid w:val="00C31A89"/>
    <w:rsid w:val="00C3493C"/>
    <w:rsid w:val="00C421E8"/>
    <w:rsid w:val="00C66684"/>
    <w:rsid w:val="00C72FD9"/>
    <w:rsid w:val="00C919D1"/>
    <w:rsid w:val="00C954B4"/>
    <w:rsid w:val="00CA264A"/>
    <w:rsid w:val="00CA5F34"/>
    <w:rsid w:val="00CB3508"/>
    <w:rsid w:val="00CB3661"/>
    <w:rsid w:val="00CB6AF1"/>
    <w:rsid w:val="00CB730B"/>
    <w:rsid w:val="00CC1332"/>
    <w:rsid w:val="00CC1355"/>
    <w:rsid w:val="00CC3A2B"/>
    <w:rsid w:val="00CC4E67"/>
    <w:rsid w:val="00CD3FF7"/>
    <w:rsid w:val="00CF0B52"/>
    <w:rsid w:val="00CF106B"/>
    <w:rsid w:val="00CF45FA"/>
    <w:rsid w:val="00D02DE9"/>
    <w:rsid w:val="00D035F2"/>
    <w:rsid w:val="00D063D5"/>
    <w:rsid w:val="00D06D66"/>
    <w:rsid w:val="00D25B46"/>
    <w:rsid w:val="00D309B7"/>
    <w:rsid w:val="00D30E5C"/>
    <w:rsid w:val="00D318B7"/>
    <w:rsid w:val="00D410FC"/>
    <w:rsid w:val="00D502B0"/>
    <w:rsid w:val="00D542E6"/>
    <w:rsid w:val="00D56CC0"/>
    <w:rsid w:val="00D7035C"/>
    <w:rsid w:val="00D733B2"/>
    <w:rsid w:val="00D75B88"/>
    <w:rsid w:val="00DA08C0"/>
    <w:rsid w:val="00DA442E"/>
    <w:rsid w:val="00DB3860"/>
    <w:rsid w:val="00DC443F"/>
    <w:rsid w:val="00DC785D"/>
    <w:rsid w:val="00DE7FC7"/>
    <w:rsid w:val="00DF2531"/>
    <w:rsid w:val="00DF3CDB"/>
    <w:rsid w:val="00DF5DDC"/>
    <w:rsid w:val="00DF5F25"/>
    <w:rsid w:val="00E022BC"/>
    <w:rsid w:val="00E04506"/>
    <w:rsid w:val="00E0567C"/>
    <w:rsid w:val="00E12E57"/>
    <w:rsid w:val="00E2383B"/>
    <w:rsid w:val="00E45773"/>
    <w:rsid w:val="00E4665A"/>
    <w:rsid w:val="00E47961"/>
    <w:rsid w:val="00E5567A"/>
    <w:rsid w:val="00E56AAD"/>
    <w:rsid w:val="00E56D07"/>
    <w:rsid w:val="00E614BF"/>
    <w:rsid w:val="00E6238B"/>
    <w:rsid w:val="00E65052"/>
    <w:rsid w:val="00E65CC0"/>
    <w:rsid w:val="00E71275"/>
    <w:rsid w:val="00E74156"/>
    <w:rsid w:val="00E746CE"/>
    <w:rsid w:val="00E87E16"/>
    <w:rsid w:val="00E93007"/>
    <w:rsid w:val="00E94ACF"/>
    <w:rsid w:val="00E97E60"/>
    <w:rsid w:val="00EA3210"/>
    <w:rsid w:val="00EC4A06"/>
    <w:rsid w:val="00EC62CC"/>
    <w:rsid w:val="00EC6E14"/>
    <w:rsid w:val="00ED37B1"/>
    <w:rsid w:val="00EE3754"/>
    <w:rsid w:val="00EE54A5"/>
    <w:rsid w:val="00EF3395"/>
    <w:rsid w:val="00F113A3"/>
    <w:rsid w:val="00F1244F"/>
    <w:rsid w:val="00F126C2"/>
    <w:rsid w:val="00F22B9F"/>
    <w:rsid w:val="00F23C44"/>
    <w:rsid w:val="00F2691C"/>
    <w:rsid w:val="00F3085B"/>
    <w:rsid w:val="00F35238"/>
    <w:rsid w:val="00F352AB"/>
    <w:rsid w:val="00F4465E"/>
    <w:rsid w:val="00F50BA0"/>
    <w:rsid w:val="00F51EFE"/>
    <w:rsid w:val="00F57705"/>
    <w:rsid w:val="00F62CD2"/>
    <w:rsid w:val="00F67134"/>
    <w:rsid w:val="00F7405F"/>
    <w:rsid w:val="00F74D0E"/>
    <w:rsid w:val="00F77C33"/>
    <w:rsid w:val="00F80D0C"/>
    <w:rsid w:val="00F84700"/>
    <w:rsid w:val="00F8614E"/>
    <w:rsid w:val="00F918D9"/>
    <w:rsid w:val="00F93194"/>
    <w:rsid w:val="00FA6BB5"/>
    <w:rsid w:val="00FB1924"/>
    <w:rsid w:val="00FC7D06"/>
    <w:rsid w:val="00FD0B26"/>
    <w:rsid w:val="00FD3BD2"/>
    <w:rsid w:val="00FE2557"/>
    <w:rsid w:val="00FE6665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887A9"/>
  <w15:chartTrackingRefBased/>
  <w15:docId w15:val="{71E6F50A-A47C-413D-930E-FB7CCA14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FA"/>
  </w:style>
  <w:style w:type="paragraph" w:styleId="Heading1">
    <w:name w:val="heading 1"/>
    <w:basedOn w:val="Normal"/>
    <w:next w:val="Normal"/>
    <w:link w:val="Heading1Char"/>
    <w:uiPriority w:val="9"/>
    <w:qFormat/>
    <w:rsid w:val="00B41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pment,Figure_name,Numbered Indented Text,List Paragraph Char Char Char,List Paragraph Char Char,Bullet 1,List Paragraph1,b1,Alpha List Paragraph,Ref,lp1,List Paragraph11,Bullet List,List - bullets,Use Case List Paragraph Char"/>
    <w:basedOn w:val="Normal"/>
    <w:link w:val="ListParagraphChar"/>
    <w:uiPriority w:val="34"/>
    <w:qFormat/>
    <w:rsid w:val="00CF45FA"/>
    <w:pPr>
      <w:spacing w:line="240" w:lineRule="auto"/>
      <w:ind w:left="720"/>
      <w:contextualSpacing/>
      <w:jc w:val="both"/>
    </w:pPr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ListParagraphChar">
    <w:name w:val="List Paragraph Char"/>
    <w:aliases w:val="Equipment Char,Figure_name Char,Numbered Indented Text Char,List Paragraph Char Char Char Char,List Paragraph Char Char Char1,Bullet 1 Char,List Paragraph1 Char,b1 Char,Alpha List Paragraph Char,Ref Char,lp1 Char,Bullet List Char"/>
    <w:basedOn w:val="DefaultParagraphFont"/>
    <w:link w:val="ListParagraph"/>
    <w:uiPriority w:val="34"/>
    <w:qFormat/>
    <w:rsid w:val="00CF45FA"/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41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02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0447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2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021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0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A0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622FB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22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FB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4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905"/>
  </w:style>
  <w:style w:type="paragraph" w:styleId="Footer">
    <w:name w:val="footer"/>
    <w:basedOn w:val="Normal"/>
    <w:link w:val="FooterChar"/>
    <w:uiPriority w:val="99"/>
    <w:unhideWhenUsed/>
    <w:rsid w:val="008E4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9765-50DD-46D8-BEEB-91E2F5AE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24</Pages>
  <Words>5450</Words>
  <Characters>31067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Nigel</dc:creator>
  <cp:keywords/>
  <dc:description/>
  <cp:lastModifiedBy>Davis, Nigel</cp:lastModifiedBy>
  <cp:revision>72</cp:revision>
  <cp:lastPrinted>2023-10-17T12:25:00Z</cp:lastPrinted>
  <dcterms:created xsi:type="dcterms:W3CDTF">2025-03-20T05:08:00Z</dcterms:created>
  <dcterms:modified xsi:type="dcterms:W3CDTF">2025-03-20T12:06:00Z</dcterms:modified>
</cp:coreProperties>
</file>